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Default Extension="emf" ContentType="image/x-e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38" w:rsidRDefault="002A0952">
      <w:pPr>
        <w:pStyle w:val="Body2"/>
      </w:pPr>
      <w:r>
        <w:tab/>
      </w:r>
      <w:r w:rsidR="00CE1485">
        <w:rPr>
          <w:rFonts w:eastAsia="Arial Unicode MS" w:hAnsi="Arial Unicode MS" w:cs="Arial Unicode MS"/>
          <w:lang w:val="sv-SE"/>
        </w:rPr>
        <w:t>Team-D</w:t>
      </w:r>
    </w:p>
    <w:p w:rsidR="00227838" w:rsidRDefault="002A0952">
      <w:pPr>
        <w:pStyle w:val="Body2"/>
      </w:pPr>
      <w:r>
        <w:tab/>
      </w:r>
      <w:r>
        <w:rPr>
          <w:rFonts w:eastAsia="Arial Unicode MS" w:hAnsi="Arial Unicode MS" w:cs="Arial Unicode MS"/>
          <w:lang w:val="es-ES_tradnl"/>
        </w:rPr>
        <w:t>Instructor</w:t>
      </w:r>
      <w:r>
        <w:rPr>
          <w:rFonts w:ascii="Arial Unicode MS" w:eastAsia="Arial Unicode MS" w:cs="Arial Unicode MS"/>
          <w:lang w:val="fr-FR"/>
        </w:rPr>
        <w:t>’</w:t>
      </w:r>
      <w:r>
        <w:rPr>
          <w:rFonts w:eastAsia="Arial Unicode MS" w:hAnsi="Arial Unicode MS" w:cs="Arial Unicode MS"/>
          <w:lang w:val="de-DE"/>
        </w:rPr>
        <w:t>s Name</w:t>
      </w:r>
    </w:p>
    <w:p w:rsidR="00227838" w:rsidRDefault="002A0952">
      <w:pPr>
        <w:pStyle w:val="Body2"/>
      </w:pPr>
      <w:r>
        <w:tab/>
      </w:r>
      <w:r>
        <w:rPr>
          <w:rFonts w:eastAsia="Arial Unicode MS" w:hAnsi="Arial Unicode MS" w:cs="Arial Unicode MS"/>
          <w:lang w:val="fr-FR"/>
        </w:rPr>
        <w:t xml:space="preserve">Course </w:t>
      </w:r>
      <w:proofErr w:type="spellStart"/>
      <w:r>
        <w:rPr>
          <w:rFonts w:eastAsia="Arial Unicode MS" w:hAnsi="Arial Unicode MS" w:cs="Arial Unicode MS"/>
          <w:lang w:val="fr-FR"/>
        </w:rPr>
        <w:t>Title</w:t>
      </w:r>
      <w:proofErr w:type="spellEnd"/>
    </w:p>
    <w:p w:rsidR="00227838" w:rsidRDefault="002A0952">
      <w:pPr>
        <w:pStyle w:val="Body2"/>
      </w:pPr>
      <w:r>
        <w:tab/>
      </w:r>
      <w:r w:rsidR="00D34F2B">
        <w:fldChar w:fldCharType="begin" w:fldLock="1"/>
      </w:r>
      <w:r>
        <w:instrText xml:space="preserve"> DATE \@ "MMMM d, y" </w:instrText>
      </w:r>
      <w:r w:rsidR="00D34F2B">
        <w:fldChar w:fldCharType="separate"/>
      </w:r>
      <w:r>
        <w:rPr>
          <w:rFonts w:eastAsia="Arial Unicode MS" w:hAnsi="Arial Unicode MS" w:cs="Arial Unicode MS"/>
        </w:rPr>
        <w:t>November 30, 2014</w:t>
      </w:r>
      <w:r w:rsidR="00D34F2B">
        <w:fldChar w:fldCharType="end"/>
      </w:r>
    </w:p>
    <w:p w:rsidR="00227838" w:rsidRDefault="00227838">
      <w:pPr>
        <w:pStyle w:val="Body2"/>
      </w:pPr>
    </w:p>
    <w:p w:rsidR="00227838" w:rsidDel="00455C9C" w:rsidRDefault="002A0952">
      <w:pPr>
        <w:pStyle w:val="NormalWeb"/>
        <w:jc w:val="both"/>
      </w:pPr>
      <w:moveFromRangeStart w:id="0" w:author="Dad" w:date="2014-11-30T16:24:00Z" w:name="move405128016"/>
      <w:moveFrom w:id="1" w:author="Dad" w:date="2014-11-30T16:24:00Z">
        <w:r w:rsidDel="00455C9C">
          <w:rPr>
            <w:rFonts w:ascii="Arial"/>
          </w:rPr>
          <w:t>Requirements</w:t>
        </w:r>
      </w:moveFrom>
    </w:p>
    <w:moveFromRangeEnd w:id="0"/>
    <w:p w:rsidR="00455C9C" w:rsidRPr="00455C9C" w:rsidRDefault="002A0952">
      <w:pPr>
        <w:pStyle w:val="Title"/>
        <w:rPr>
          <w:lang w:val="pt-PT"/>
          <w:rPrChange w:id="2" w:author="Dad" w:date="2014-11-30T16:28:00Z">
            <w:rPr/>
          </w:rPrChange>
        </w:rPr>
      </w:pPr>
      <w:r>
        <w:t xml:space="preserve">UCI </w:t>
      </w:r>
      <w:proofErr w:type="spellStart"/>
      <w:r>
        <w:rPr>
          <w:lang w:val="fr-FR"/>
        </w:rPr>
        <w:t>RegCourse</w:t>
      </w:r>
      <w:proofErr w:type="spellEnd"/>
      <w:r>
        <w:t xml:space="preserve"> </w:t>
      </w:r>
      <w:proofErr w:type="spellStart"/>
      <w:r>
        <w:t>TestCase</w:t>
      </w:r>
      <w:proofErr w:type="spellEnd"/>
      <w:r>
        <w:t xml:space="preserve"> </w:t>
      </w:r>
      <w:r>
        <w:rPr>
          <w:lang w:val="pt-PT"/>
        </w:rPr>
        <w:t>OutLine</w:t>
      </w:r>
    </w:p>
    <w:p w:rsidR="00455C9C" w:rsidRPr="00455C9C" w:rsidDel="00455C9C" w:rsidRDefault="00455C9C" w:rsidP="00455C9C">
      <w:pPr>
        <w:pStyle w:val="NormalWeb"/>
        <w:jc w:val="both"/>
        <w:rPr>
          <w:del w:id="3" w:author="Dad" w:date="2014-11-30T16:26:00Z"/>
          <w:rFonts w:ascii="Arial"/>
          <w:rPrChange w:id="4" w:author="Dad" w:date="2014-11-30T16:25:00Z">
            <w:rPr>
              <w:del w:id="5" w:author="Dad" w:date="2014-11-30T16:26:00Z"/>
            </w:rPr>
          </w:rPrChange>
        </w:rPr>
      </w:pPr>
      <w:moveToRangeStart w:id="6" w:author="Dad" w:date="2014-11-30T16:24:00Z" w:name="move405128016"/>
      <w:moveTo w:id="7" w:author="Dad" w:date="2014-11-30T16:24:00Z">
        <w:del w:id="8" w:author="Dad" w:date="2014-11-30T16:26:00Z">
          <w:r w:rsidDel="00455C9C">
            <w:rPr>
              <w:rFonts w:ascii="Arial"/>
            </w:rPr>
            <w:delText>Requirements</w:delText>
          </w:r>
        </w:del>
      </w:moveTo>
    </w:p>
    <w:moveToRangeEnd w:id="6"/>
    <w:p w:rsidR="00227838" w:rsidDel="00455C9C" w:rsidRDefault="002A0952">
      <w:pPr>
        <w:pStyle w:val="NormalWeb"/>
        <w:rPr>
          <w:del w:id="9" w:author="Dad" w:date="2014-11-30T16:26:00Z"/>
        </w:rPr>
      </w:pPr>
      <w:del w:id="10" w:author="Dad" w:date="2014-11-30T16:26:00Z">
        <w:r w:rsidDel="00455C9C">
          <w:rPr>
            <w:rFonts w:ascii="Arial"/>
          </w:rPr>
          <w:delText>Requirements Document</w:delText>
        </w:r>
      </w:del>
    </w:p>
    <w:p w:rsidR="00227838" w:rsidDel="00455C9C" w:rsidRDefault="00227838">
      <w:pPr>
        <w:pStyle w:val="Body2"/>
        <w:rPr>
          <w:del w:id="11" w:author="Dad" w:date="2014-11-30T16:24:00Z"/>
        </w:rPr>
      </w:pPr>
    </w:p>
    <w:p w:rsidR="00227838" w:rsidDel="00455C9C" w:rsidRDefault="002A0952">
      <w:pPr>
        <w:pStyle w:val="Body2"/>
        <w:rPr>
          <w:del w:id="12" w:author="Dad" w:date="2014-11-30T16:24:00Z"/>
        </w:rPr>
      </w:pPr>
      <w:del w:id="13" w:author="Dad" w:date="2014-11-30T16:24:00Z">
        <w:r w:rsidDel="00455C9C">
          <w:rPr>
            <w:rFonts w:eastAsia="Arial Unicode MS" w:hAnsi="Arial Unicode MS" w:cs="Arial Unicode MS"/>
          </w:rPr>
          <w:delText>hghhjhjhjh</w:delText>
        </w:r>
      </w:del>
    </w:p>
    <w:p w:rsidR="00227838" w:rsidDel="00455C9C" w:rsidRDefault="002A0952">
      <w:pPr>
        <w:pStyle w:val="Body2"/>
        <w:rPr>
          <w:del w:id="14" w:author="Dad" w:date="2014-11-30T16:24:00Z"/>
        </w:rPr>
      </w:pPr>
      <w:del w:id="15" w:author="Dad" w:date="2014-11-30T16:24:00Z">
        <w:r w:rsidDel="00455C9C">
          <w:rPr>
            <w:rFonts w:eastAsia="Arial Unicode MS" w:hAnsi="Arial Unicode MS" w:cs="Arial Unicode MS"/>
          </w:rPr>
          <w:delText>jhvjv</w:delText>
        </w:r>
      </w:del>
    </w:p>
    <w:p w:rsidR="00227838" w:rsidDel="00455C9C" w:rsidRDefault="002A0952">
      <w:pPr>
        <w:pStyle w:val="Body2"/>
        <w:rPr>
          <w:del w:id="16" w:author="Dad" w:date="2014-11-30T16:24:00Z"/>
        </w:rPr>
      </w:pPr>
      <w:del w:id="17" w:author="Dad" w:date="2014-11-30T16:24:00Z">
        <w:r w:rsidDel="00455C9C">
          <w:rPr>
            <w:rFonts w:eastAsia="Arial Unicode MS" w:hAnsi="Arial Unicode MS" w:cs="Arial Unicode MS"/>
          </w:rPr>
          <w:delText>hvjkl</w:delText>
        </w:r>
      </w:del>
    </w:p>
    <w:p w:rsidR="00227838" w:rsidDel="00455C9C" w:rsidRDefault="002A0952">
      <w:pPr>
        <w:pStyle w:val="Body2"/>
        <w:rPr>
          <w:del w:id="18" w:author="Dad" w:date="2014-11-30T16:25:00Z"/>
        </w:rPr>
      </w:pPr>
      <w:del w:id="19" w:author="Dad" w:date="2014-11-30T16:25:00Z">
        <w:r w:rsidDel="00455C9C">
          <w:rPr>
            <w:rFonts w:eastAsia="Arial Unicode MS" w:hAnsi="Arial Unicode MS" w:cs="Arial Unicode MS"/>
          </w:rPr>
          <w:delText>khvjhvjhvj</w:delText>
        </w:r>
        <w:commentRangeStart w:id="20"/>
      </w:del>
    </w:p>
    <w:p w:rsidR="00227838" w:rsidRDefault="002A0952">
      <w:pPr>
        <w:pStyle w:val="Body3"/>
        <w:spacing w:line="240" w:lineRule="auto"/>
        <w:rPr>
          <w:rFonts w:ascii="Arial" w:eastAsia="Arial" w:hAnsi="Arial" w:cs="Arial"/>
          <w:b/>
          <w:bCs/>
          <w:color w:val="000080"/>
          <w:sz w:val="32"/>
          <w:szCs w:val="32"/>
          <w:u w:color="000080"/>
        </w:rPr>
      </w:pPr>
      <w:r>
        <w:rPr>
          <w:rFonts w:ascii="Arial"/>
          <w:b/>
          <w:bCs/>
          <w:color w:val="000080"/>
          <w:sz w:val="32"/>
          <w:szCs w:val="32"/>
          <w:u w:color="000080"/>
        </w:rPr>
        <w:t xml:space="preserve">Overview </w:t>
      </w:r>
      <w:r>
        <w:rPr>
          <w:rFonts w:hAnsi="Arial"/>
          <w:b/>
          <w:bCs/>
          <w:color w:val="000080"/>
          <w:sz w:val="32"/>
          <w:szCs w:val="32"/>
          <w:u w:color="000080"/>
        </w:rPr>
        <w:t>–</w:t>
      </w:r>
      <w:r>
        <w:rPr>
          <w:rFonts w:hAnsi="Arial"/>
          <w:b/>
          <w:bCs/>
          <w:color w:val="000080"/>
          <w:sz w:val="32"/>
          <w:szCs w:val="32"/>
          <w:u w:color="000080"/>
        </w:rPr>
        <w:t xml:space="preserve"> </w:t>
      </w:r>
      <w:r>
        <w:rPr>
          <w:rFonts w:ascii="Arial"/>
          <w:b/>
          <w:bCs/>
          <w:color w:val="000080"/>
          <w:sz w:val="32"/>
          <w:szCs w:val="32"/>
          <w:u w:color="000080"/>
        </w:rPr>
        <w:t xml:space="preserve">Student Registration </w:t>
      </w:r>
      <w:commentRangeEnd w:id="20"/>
      <w:r>
        <w:rPr>
          <w:rStyle w:val="CommentReference"/>
          <w:rFonts w:ascii="Times New Roman" w:hAnsi="Times New Roman" w:cs="Times New Roman"/>
          <w:color w:val="auto"/>
        </w:rPr>
        <w:commentReference w:id="20"/>
      </w:r>
      <w:r>
        <w:rPr>
          <w:rFonts w:ascii="Arial"/>
          <w:b/>
          <w:bCs/>
          <w:color w:val="000080"/>
          <w:sz w:val="32"/>
          <w:szCs w:val="32"/>
          <w:u w:color="000080"/>
        </w:rPr>
        <w:t>Program</w:t>
      </w:r>
    </w:p>
    <w:p w:rsidR="00227838" w:rsidRDefault="002A0952">
      <w:pPr>
        <w:pStyle w:val="NormalWeb"/>
        <w:widowControl w:val="0"/>
        <w:rPr>
          <w:rFonts w:ascii="Arial"/>
        </w:rPr>
      </w:pPr>
      <w:r>
        <w:rPr>
          <w:rFonts w:ascii="Arial"/>
        </w:rPr>
        <w:t>Your team assignment is to write a console application used to register students for a course.</w:t>
      </w:r>
      <w:r>
        <w:rPr>
          <w:rFonts w:hAnsi="Arial"/>
        </w:rPr>
        <w:t> </w:t>
      </w:r>
      <w:r>
        <w:rPr>
          <w:rFonts w:hAnsi="Arial"/>
        </w:rPr>
        <w:t xml:space="preserve"> </w:t>
      </w:r>
      <w:r>
        <w:rPr>
          <w:rFonts w:ascii="Arial"/>
        </w:rPr>
        <w:t>The data for the registration system will be stored in one or more text files.  You will follow the Systems Development Life Cycle (SDLC) to develop the application using a waterfall methodology. I will provide a requirements document, but your team will be responsible for several other deliverables during each lifecycle phase:</w:t>
      </w:r>
    </w:p>
    <w:p w:rsidR="00017220" w:rsidRDefault="00017220">
      <w:pPr>
        <w:pStyle w:val="NormalWeb"/>
        <w:widowControl w:val="0"/>
        <w:rPr>
          <w:rFonts w:ascii="Arial"/>
        </w:rPr>
      </w:pPr>
    </w:p>
    <w:p w:rsidR="00017220" w:rsidRDefault="00017220">
      <w:pPr>
        <w:pStyle w:val="NormalWeb"/>
        <w:widowControl w:val="0"/>
        <w:rPr>
          <w:rFonts w:ascii="Arial" w:eastAsia="Arial" w:hAnsi="Arial" w:cs="Arial"/>
        </w:rPr>
      </w:pPr>
    </w:p>
    <w:tbl>
      <w:tblPr>
        <w:tblW w:w="78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179"/>
        <w:gridCol w:w="4675"/>
      </w:tblGrid>
      <w:tr w:rsidR="00227838">
        <w:trPr>
          <w:trHeight w:val="282"/>
        </w:trPr>
        <w:tc>
          <w:tcPr>
            <w:tcW w:w="317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227838" w:rsidRDefault="002A0952">
            <w:pPr>
              <w:pStyle w:val="NormalWeb"/>
              <w:jc w:val="both"/>
            </w:pPr>
            <w:r>
              <w:rPr>
                <w:rFonts w:ascii="Arial"/>
                <w:b/>
                <w:bCs/>
              </w:rPr>
              <w:t>Phase</w:t>
            </w:r>
            <w:r>
              <w:rPr>
                <w:rFonts w:hAnsi="Arial"/>
                <w:b/>
                <w:bCs/>
              </w:rPr>
              <w:t>  </w:t>
            </w:r>
            <w:r>
              <w:rPr>
                <w:rFonts w:hAnsi="Arial"/>
                <w:b/>
                <w:bCs/>
              </w:rPr>
              <w:t xml:space="preserve"> </w:t>
            </w:r>
            <w:r>
              <w:rPr>
                <w:rFonts w:hAnsi="Arial"/>
                <w:b/>
                <w:bCs/>
              </w:rPr>
              <w:t>       </w:t>
            </w:r>
            <w:r>
              <w:rPr>
                <w:rFonts w:hAnsi="Arial"/>
                <w:b/>
                <w:bCs/>
              </w:rPr>
              <w:t xml:space="preserve"> </w:t>
            </w:r>
            <w:r>
              <w:rPr>
                <w:rFonts w:hAnsi="Arial"/>
                <w:b/>
                <w:bCs/>
              </w:rPr>
              <w:t>       </w:t>
            </w:r>
          </w:p>
        </w:tc>
        <w:tc>
          <w:tcPr>
            <w:tcW w:w="467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227838" w:rsidRDefault="002A0952">
            <w:pPr>
              <w:pStyle w:val="NormalWeb"/>
            </w:pPr>
            <w:r>
              <w:rPr>
                <w:rFonts w:ascii="Arial"/>
                <w:b/>
                <w:bCs/>
              </w:rPr>
              <w:t>Deliverable</w:t>
            </w:r>
          </w:p>
        </w:tc>
      </w:tr>
      <w:tr w:rsidR="00227838">
        <w:trPr>
          <w:trHeight w:val="282"/>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Requirements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ascii="Arial"/>
              </w:rPr>
              <w:t>Requirements Document</w:t>
            </w:r>
          </w:p>
        </w:tc>
      </w:tr>
      <w:tr w:rsidR="00227838">
        <w:trPr>
          <w:trHeight w:val="562"/>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Analysis</w:t>
            </w:r>
            <w:r>
              <w:rPr>
                <w:rFonts w:hAnsi="Arial"/>
              </w:rPr>
              <w:t>       </w:t>
            </w:r>
            <w:r>
              <w:rPr>
                <w:rFonts w:hAnsi="Arial"/>
              </w:rPr>
              <w:t xml:space="preserve"> </w:t>
            </w:r>
            <w:r>
              <w:rPr>
                <w:rFonts w:hAnsi="Arial"/>
              </w:rPr>
              <w:t>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ascii="Arial"/>
              </w:rPr>
              <w:t>Use Case Diagram, Activity Diagram</w:t>
            </w:r>
            <w:r>
              <w:rPr>
                <w:rFonts w:hAnsi="Arial"/>
              </w:rPr>
              <w:t>     </w:t>
            </w:r>
            <w:r>
              <w:rPr>
                <w:rFonts w:hAnsi="Arial"/>
              </w:rPr>
              <w:t xml:space="preserve"> </w:t>
            </w:r>
            <w:r>
              <w:rPr>
                <w:rFonts w:hAnsi="Arial"/>
              </w:rPr>
              <w:t>       </w:t>
            </w:r>
            <w:r>
              <w:rPr>
                <w:rFonts w:hAnsi="Arial"/>
              </w:rPr>
              <w:t xml:space="preserve"> </w:t>
            </w:r>
            <w:r>
              <w:rPr>
                <w:rFonts w:hAnsi="Arial"/>
              </w:rPr>
              <w:t>       </w:t>
            </w:r>
            <w:r>
              <w:rPr>
                <w:rFonts w:hAnsi="Arial"/>
              </w:rPr>
              <w:t xml:space="preserve"> </w:t>
            </w:r>
            <w:r>
              <w:rPr>
                <w:rFonts w:hAnsi="Arial"/>
              </w:rPr>
              <w:t>       </w:t>
            </w:r>
            <w:r>
              <w:rPr>
                <w:rFonts w:hAnsi="Arial"/>
              </w:rPr>
              <w:t xml:space="preserve"> </w:t>
            </w:r>
            <w:r>
              <w:rPr>
                <w:rFonts w:hAnsi="Arial"/>
              </w:rPr>
              <w:t>       </w:t>
            </w:r>
            <w:r>
              <w:rPr>
                <w:rFonts w:hAnsi="Arial"/>
              </w:rPr>
              <w:t xml:space="preserve"> </w:t>
            </w:r>
            <w:r>
              <w:rPr>
                <w:rFonts w:hAnsi="Arial"/>
              </w:rPr>
              <w:t>       </w:t>
            </w:r>
          </w:p>
        </w:tc>
      </w:tr>
      <w:tr w:rsidR="00227838">
        <w:trPr>
          <w:trHeight w:val="282"/>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Design</w:t>
            </w:r>
            <w:r>
              <w:rPr>
                <w:rFonts w:hAnsi="Arial"/>
              </w:rPr>
              <w:t> </w:t>
            </w:r>
            <w:r>
              <w:rPr>
                <w:rFonts w:hAnsi="Arial"/>
              </w:rPr>
              <w:t xml:space="preserve"> </w:t>
            </w:r>
            <w:r>
              <w:rPr>
                <w:rFonts w:hAnsi="Arial"/>
              </w:rPr>
              <w:t>       </w:t>
            </w:r>
            <w:r>
              <w:rPr>
                <w:rFonts w:hAnsi="Arial"/>
              </w:rPr>
              <w:t xml:space="preserve"> </w:t>
            </w:r>
            <w:r>
              <w:rPr>
                <w:rFonts w:hAnsi="Arial"/>
              </w:rPr>
              <w:t>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ascii="Arial"/>
              </w:rPr>
              <w:t xml:space="preserve">Technical Design </w:t>
            </w:r>
          </w:p>
        </w:tc>
      </w:tr>
      <w:tr w:rsidR="00227838">
        <w:trPr>
          <w:trHeight w:val="300"/>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Construction</w:t>
            </w:r>
            <w:r>
              <w:rPr>
                <w:rFonts w:hAnsi="Arial"/>
              </w:rPr>
              <w:t>   </w:t>
            </w:r>
            <w:r>
              <w:rPr>
                <w:rFonts w:hAnsi="Arial"/>
              </w:rPr>
              <w:t xml:space="preserve"> </w:t>
            </w:r>
            <w:r>
              <w:rPr>
                <w:rFonts w:hAnsi="Arial"/>
              </w:rPr>
              <w:t>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hAnsi="Times New Roman"/>
              </w:rPr>
              <w:t> </w:t>
            </w:r>
            <w:r>
              <w:rPr>
                <w:rFonts w:ascii="Arial"/>
              </w:rPr>
              <w:t>Source Code, Version Control Sheet</w:t>
            </w:r>
          </w:p>
        </w:tc>
      </w:tr>
      <w:tr w:rsidR="00227838">
        <w:trPr>
          <w:trHeight w:val="282"/>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 xml:space="preserve">Testing </w:t>
            </w:r>
            <w:r>
              <w:rPr>
                <w:rFonts w:hAnsi="Arial"/>
              </w:rPr>
              <w:t>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ascii="Arial"/>
              </w:rPr>
              <w:t>Test Report</w:t>
            </w:r>
          </w:p>
        </w:tc>
      </w:tr>
      <w:tr w:rsidR="00227838">
        <w:trPr>
          <w:trHeight w:val="282"/>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jc w:val="both"/>
            </w:pPr>
            <w:r>
              <w:rPr>
                <w:rFonts w:ascii="Arial"/>
              </w:rPr>
              <w:t>Implementation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NormalWeb"/>
            </w:pPr>
            <w:r>
              <w:rPr>
                <w:rFonts w:ascii="Arial"/>
              </w:rPr>
              <w:t>Timely Submission to Assignments Folder</w:t>
            </w:r>
          </w:p>
        </w:tc>
      </w:tr>
    </w:tbl>
    <w:p w:rsidR="00227838" w:rsidRDefault="00227838">
      <w:pPr>
        <w:pStyle w:val="NormalWeb"/>
        <w:widowControl w:val="0"/>
        <w:rPr>
          <w:rFonts w:ascii="Arial" w:eastAsia="Arial" w:hAnsi="Arial" w:cs="Arial"/>
        </w:rPr>
      </w:pPr>
    </w:p>
    <w:p w:rsidR="00227838" w:rsidRDefault="002A0952">
      <w:pPr>
        <w:pStyle w:val="NormalWeb"/>
        <w:rPr>
          <w:rFonts w:ascii="Arial"/>
        </w:rPr>
      </w:pPr>
      <w:r>
        <w:rPr>
          <w:rFonts w:ascii="Arial"/>
        </w:rPr>
        <w:lastRenderedPageBreak/>
        <w:t>Please understand that the final grade on your team project is not based solely on the source code.</w:t>
      </w:r>
      <w:r>
        <w:rPr>
          <w:rFonts w:hAnsi="Arial"/>
        </w:rPr>
        <w:t> </w:t>
      </w:r>
      <w:r>
        <w:rPr>
          <w:rFonts w:hAnsi="Arial"/>
        </w:rPr>
        <w:t xml:space="preserve"> </w:t>
      </w:r>
      <w:r>
        <w:rPr>
          <w:rFonts w:ascii="Arial"/>
        </w:rPr>
        <w:t>You will be graded based on each deliverable noted above.</w:t>
      </w:r>
      <w:r>
        <w:rPr>
          <w:rFonts w:hAnsi="Arial"/>
        </w:rPr>
        <w:t> </w:t>
      </w:r>
      <w:r>
        <w:rPr>
          <w:rFonts w:hAnsi="Arial"/>
        </w:rPr>
        <w:t xml:space="preserve"> </w:t>
      </w:r>
      <w:r>
        <w:rPr>
          <w:rFonts w:ascii="Arial"/>
        </w:rPr>
        <w:t>In addition, your individual participation on the team project will be evaluated; subsequently, your grade may suffer if you do not actively contribute to your team assignment.</w:t>
      </w:r>
    </w:p>
    <w:p w:rsidR="00017220" w:rsidRDefault="00017220">
      <w:pPr>
        <w:pStyle w:val="NormalWeb"/>
        <w:rPr>
          <w:rFonts w:ascii="Arial" w:eastAsia="Arial" w:hAnsi="Arial" w:cs="Arial"/>
        </w:rPr>
      </w:pPr>
    </w:p>
    <w:p w:rsidR="00227838" w:rsidRDefault="002A0952">
      <w:pPr>
        <w:pStyle w:val="Body3"/>
        <w:spacing w:line="240" w:lineRule="auto"/>
        <w:rPr>
          <w:rFonts w:ascii="Arial" w:eastAsia="Arial" w:hAnsi="Arial" w:cs="Arial"/>
          <w:b/>
          <w:bCs/>
          <w:color w:val="000080"/>
          <w:sz w:val="32"/>
          <w:szCs w:val="32"/>
          <w:u w:color="000080"/>
        </w:rPr>
      </w:pPr>
      <w:r>
        <w:rPr>
          <w:rFonts w:ascii="Arial"/>
          <w:b/>
          <w:bCs/>
          <w:color w:val="000080"/>
          <w:sz w:val="32"/>
          <w:szCs w:val="32"/>
          <w:u w:color="000080"/>
        </w:rPr>
        <w:t>Assumptions</w:t>
      </w:r>
    </w:p>
    <w:p w:rsidR="00227838" w:rsidRDefault="002A0952">
      <w:pPr>
        <w:pStyle w:val="NormalWeb"/>
        <w:numPr>
          <w:ilvl w:val="0"/>
          <w:numId w:val="3"/>
        </w:numPr>
        <w:tabs>
          <w:tab w:val="num" w:pos="720"/>
        </w:tabs>
        <w:ind w:left="720" w:hanging="360"/>
      </w:pPr>
      <w:r>
        <w:rPr>
          <w:rFonts w:ascii="Arial"/>
        </w:rPr>
        <w:t>The Use Case diagram can be created using any tool and will highlight all Use Cases for the system.</w:t>
      </w:r>
      <w:r>
        <w:t xml:space="preserve"> </w:t>
      </w:r>
    </w:p>
    <w:p w:rsidR="00227838" w:rsidRDefault="002A0952">
      <w:pPr>
        <w:pStyle w:val="NormalWeb"/>
        <w:numPr>
          <w:ilvl w:val="0"/>
          <w:numId w:val="4"/>
        </w:numPr>
        <w:tabs>
          <w:tab w:val="num" w:pos="720"/>
        </w:tabs>
        <w:ind w:left="720" w:hanging="360"/>
      </w:pPr>
      <w:r>
        <w:rPr>
          <w:rFonts w:ascii="Arial"/>
        </w:rPr>
        <w:t>You must submit all of your data files as a part of your assignment.</w:t>
      </w:r>
      <w:r>
        <w:t xml:space="preserve"> </w:t>
      </w:r>
    </w:p>
    <w:p w:rsidR="00227838" w:rsidRDefault="002A0952">
      <w:pPr>
        <w:pStyle w:val="NormalWeb"/>
        <w:numPr>
          <w:ilvl w:val="0"/>
          <w:numId w:val="5"/>
        </w:numPr>
        <w:tabs>
          <w:tab w:val="num" w:pos="720"/>
        </w:tabs>
        <w:ind w:left="720" w:hanging="360"/>
      </w:pPr>
      <w:r>
        <w:rPr>
          <w:rFonts w:ascii="Arial"/>
        </w:rPr>
        <w:t>Your source code must be submitted in a single zip file containing the group name.</w:t>
      </w:r>
      <w:r>
        <w:t xml:space="preserve"> </w:t>
      </w:r>
    </w:p>
    <w:p w:rsidR="00227838" w:rsidRDefault="002A0952">
      <w:pPr>
        <w:pStyle w:val="NormalWeb"/>
        <w:numPr>
          <w:ilvl w:val="0"/>
          <w:numId w:val="6"/>
        </w:numPr>
        <w:tabs>
          <w:tab w:val="num" w:pos="720"/>
        </w:tabs>
        <w:ind w:left="720" w:hanging="360"/>
        <w:rPr>
          <w:rFonts w:ascii="Arial" w:eastAsia="Arial" w:hAnsi="Arial" w:cs="Arial"/>
        </w:rPr>
      </w:pPr>
      <w:r>
        <w:rPr>
          <w:rFonts w:ascii="Arial"/>
        </w:rPr>
        <w:t xml:space="preserve">At a minimum, the version control sheet must include the name of the updated file, the date the change was made, the name of the person making the change, and a high-level description of the change. </w:t>
      </w:r>
    </w:p>
    <w:p w:rsidR="00227838" w:rsidRDefault="002A0952">
      <w:pPr>
        <w:pStyle w:val="NormalWeb"/>
        <w:numPr>
          <w:ilvl w:val="0"/>
          <w:numId w:val="7"/>
        </w:numPr>
        <w:tabs>
          <w:tab w:val="num" w:pos="720"/>
        </w:tabs>
        <w:ind w:left="720" w:hanging="360"/>
        <w:rPr>
          <w:rFonts w:ascii="Arial" w:eastAsia="Arial" w:hAnsi="Arial" w:cs="Arial"/>
        </w:rPr>
      </w:pPr>
      <w:r>
        <w:rPr>
          <w:rFonts w:ascii="Arial"/>
        </w:rPr>
        <w:t xml:space="preserve">Have one person submit your final project to me. </w:t>
      </w:r>
    </w:p>
    <w:p w:rsidR="00227838" w:rsidRPr="00455C9C" w:rsidRDefault="002A0952">
      <w:pPr>
        <w:pStyle w:val="NormalWeb"/>
        <w:numPr>
          <w:ilvl w:val="0"/>
          <w:numId w:val="8"/>
        </w:numPr>
        <w:tabs>
          <w:tab w:val="num" w:pos="720"/>
        </w:tabs>
        <w:ind w:left="720" w:hanging="360"/>
        <w:rPr>
          <w:ins w:id="21" w:author="Dad" w:date="2014-11-30T16:26:00Z"/>
          <w:rFonts w:ascii="Arial" w:eastAsia="Arial" w:hAnsi="Arial" w:cs="Arial"/>
          <w:rPrChange w:id="22" w:author="Dad" w:date="2014-11-30T16:26:00Z">
            <w:rPr>
              <w:ins w:id="23" w:author="Dad" w:date="2014-11-30T16:26:00Z"/>
              <w:rFonts w:ascii="Arial"/>
            </w:rPr>
          </w:rPrChange>
        </w:rPr>
      </w:pPr>
      <w:r>
        <w:rPr>
          <w:rFonts w:ascii="Arial"/>
        </w:rPr>
        <w:t>Your program will be designed using object oriented techniques.</w:t>
      </w:r>
    </w:p>
    <w:p w:rsidR="00455C9C" w:rsidRDefault="00455C9C">
      <w:pPr>
        <w:rPr>
          <w:ins w:id="24" w:author="Dad" w:date="2014-11-30T16:26:00Z"/>
          <w:rFonts w:ascii="Arial" w:hAnsi="Arial Unicode MS" w:cs="Arial Unicode MS"/>
          <w:color w:val="000000"/>
          <w:u w:color="000000"/>
        </w:rPr>
      </w:pPr>
      <w:ins w:id="25" w:author="Dad" w:date="2014-11-30T16:26:00Z">
        <w:r>
          <w:rPr>
            <w:rFonts w:ascii="Arial"/>
          </w:rPr>
          <w:br w:type="page"/>
        </w:r>
      </w:ins>
    </w:p>
    <w:p w:rsidR="00455C9C" w:rsidRPr="00017220" w:rsidRDefault="002A0952" w:rsidP="00017220">
      <w:pPr>
        <w:pStyle w:val="NormalWeb"/>
        <w:rPr>
          <w:ins w:id="26" w:author="Dad" w:date="2014-11-30T16:27:00Z"/>
          <w:rFonts w:ascii="Arial"/>
        </w:rPr>
      </w:pPr>
      <w:r>
        <w:rPr>
          <w:rFonts w:ascii="Arial"/>
          <w:b/>
          <w:bCs/>
          <w:color w:val="000080"/>
          <w:sz w:val="32"/>
          <w:szCs w:val="32"/>
          <w:u w:color="000080"/>
        </w:rPr>
        <w:lastRenderedPageBreak/>
        <w:t>Requirements</w:t>
      </w:r>
      <w:ins w:id="27" w:author="Dad" w:date="2014-11-30T16:27:00Z">
        <w:r w:rsidR="00455C9C" w:rsidRPr="00455C9C">
          <w:rPr>
            <w:rFonts w:ascii="Arial"/>
          </w:rPr>
          <w:t xml:space="preserve"> </w:t>
        </w:r>
      </w:ins>
    </w:p>
    <w:p w:rsidR="00227838" w:rsidRDefault="00227838">
      <w:pPr>
        <w:pStyle w:val="Body3"/>
        <w:spacing w:line="240" w:lineRule="auto"/>
        <w:rPr>
          <w:rFonts w:ascii="Arial" w:eastAsia="Arial" w:hAnsi="Arial" w:cs="Arial"/>
          <w:b/>
          <w:bCs/>
          <w:color w:val="000080"/>
          <w:sz w:val="32"/>
          <w:szCs w:val="32"/>
          <w:u w:color="000080"/>
        </w:rPr>
      </w:pPr>
    </w:p>
    <w:p w:rsidR="00227838" w:rsidRDefault="002A0952">
      <w:pPr>
        <w:pStyle w:val="NormalWeb"/>
        <w:rPr>
          <w:rFonts w:ascii="Arial" w:eastAsia="Arial" w:hAnsi="Arial" w:cs="Arial"/>
        </w:rPr>
      </w:pPr>
      <w:r>
        <w:rPr>
          <w:rFonts w:ascii="Arial"/>
        </w:rPr>
        <w:t>The student registration system will display the list of courses available for registration.  The program should show current registration numbers and available seats for each course.  After a student successfully registers, the registration information should be stored in a file.</w:t>
      </w:r>
    </w:p>
    <w:p w:rsidR="00227838" w:rsidRDefault="002A0952">
      <w:pPr>
        <w:pStyle w:val="NormalWeb"/>
      </w:pPr>
      <w:r>
        <w:rPr>
          <w:rFonts w:ascii="Arial"/>
        </w:rPr>
        <w:t>The system should provide several features:</w:t>
      </w:r>
      <w:r>
        <w:t xml:space="preserve"> </w:t>
      </w:r>
    </w:p>
    <w:p w:rsidR="00227838" w:rsidRDefault="002A0952">
      <w:pPr>
        <w:pStyle w:val="Body3"/>
        <w:numPr>
          <w:ilvl w:val="0"/>
          <w:numId w:val="11"/>
        </w:numPr>
        <w:tabs>
          <w:tab w:val="num" w:pos="720"/>
        </w:tabs>
        <w:spacing w:before="100" w:after="100" w:line="240" w:lineRule="auto"/>
        <w:ind w:left="720" w:hanging="360"/>
        <w:rPr>
          <w:rFonts w:ascii="Arial" w:eastAsia="Arial" w:hAnsi="Arial" w:cs="Arial"/>
          <w:sz w:val="24"/>
          <w:szCs w:val="24"/>
          <w:u w:color="000000"/>
        </w:rPr>
      </w:pPr>
      <w:r>
        <w:rPr>
          <w:rFonts w:ascii="Arial"/>
          <w:sz w:val="24"/>
          <w:szCs w:val="24"/>
          <w:u w:color="000000"/>
        </w:rPr>
        <w:t xml:space="preserve">The ability for students to view an alphabetical list of courses that includes the course identification number, course dates, name, brief summary, the enrollment limit, and the number of students already enrolled. </w:t>
      </w:r>
    </w:p>
    <w:p w:rsidR="00227838" w:rsidRDefault="002A0952">
      <w:pPr>
        <w:pStyle w:val="Body3"/>
        <w:numPr>
          <w:ilvl w:val="0"/>
          <w:numId w:val="12"/>
        </w:numPr>
        <w:tabs>
          <w:tab w:val="num" w:pos="720"/>
        </w:tabs>
        <w:spacing w:before="100" w:after="100" w:line="240" w:lineRule="auto"/>
        <w:ind w:left="720" w:hanging="360"/>
        <w:rPr>
          <w:rFonts w:ascii="Arial" w:eastAsia="Arial" w:hAnsi="Arial" w:cs="Arial"/>
          <w:sz w:val="24"/>
          <w:szCs w:val="24"/>
          <w:u w:color="000000"/>
        </w:rPr>
      </w:pPr>
      <w:r>
        <w:rPr>
          <w:rFonts w:ascii="Arial"/>
          <w:sz w:val="24"/>
          <w:szCs w:val="24"/>
          <w:u w:color="000000"/>
        </w:rPr>
        <w:t>The ability for students to register or un-register for a course.</w:t>
      </w:r>
    </w:p>
    <w:p w:rsidR="00227838" w:rsidRDefault="002A0952">
      <w:pPr>
        <w:pStyle w:val="Body3"/>
        <w:numPr>
          <w:ilvl w:val="0"/>
          <w:numId w:val="13"/>
        </w:numPr>
        <w:tabs>
          <w:tab w:val="num" w:pos="720"/>
        </w:tabs>
        <w:spacing w:before="100" w:after="100" w:line="240" w:lineRule="auto"/>
        <w:ind w:left="720" w:hanging="360"/>
        <w:rPr>
          <w:rFonts w:ascii="Arial" w:eastAsia="Arial" w:hAnsi="Arial" w:cs="Arial"/>
          <w:sz w:val="24"/>
          <w:szCs w:val="24"/>
          <w:u w:color="000000"/>
        </w:rPr>
      </w:pPr>
      <w:r>
        <w:rPr>
          <w:rFonts w:ascii="Arial"/>
          <w:sz w:val="24"/>
          <w:szCs w:val="24"/>
          <w:u w:color="000000"/>
        </w:rPr>
        <w:t xml:space="preserve">The ability for a student to see a list of classes for which he/she is currently registered. </w:t>
      </w:r>
    </w:p>
    <w:p w:rsidR="00227838" w:rsidRDefault="002A0952">
      <w:pPr>
        <w:pStyle w:val="Body3"/>
        <w:spacing w:before="100" w:after="100" w:line="240" w:lineRule="auto"/>
        <w:rPr>
          <w:rFonts w:ascii="Arial" w:eastAsia="Arial" w:hAnsi="Arial" w:cs="Arial"/>
          <w:sz w:val="24"/>
          <w:szCs w:val="24"/>
          <w:u w:color="000000"/>
        </w:rPr>
      </w:pPr>
      <w:r>
        <w:rPr>
          <w:rFonts w:ascii="Arial"/>
          <w:sz w:val="24"/>
          <w:szCs w:val="24"/>
          <w:u w:color="000000"/>
        </w:rPr>
        <w:t>There are several business rules:</w:t>
      </w:r>
    </w:p>
    <w:p w:rsidR="00227838" w:rsidRDefault="002A0952">
      <w:pPr>
        <w:pStyle w:val="sylbullet"/>
        <w:numPr>
          <w:ilvl w:val="0"/>
          <w:numId w:val="16"/>
        </w:numPr>
        <w:tabs>
          <w:tab w:val="clear" w:pos="1080"/>
          <w:tab w:val="num" w:pos="720"/>
        </w:tabs>
        <w:ind w:left="720"/>
        <w:rPr>
          <w:rFonts w:ascii="Arial" w:eastAsia="Arial" w:hAnsi="Arial" w:cs="Arial"/>
        </w:rPr>
      </w:pPr>
      <w:r>
        <w:rPr>
          <w:rFonts w:ascii="Arial"/>
        </w:rPr>
        <w:t>The system should not allow a student to register for a full course.</w:t>
      </w:r>
    </w:p>
    <w:p w:rsidR="00227838" w:rsidRDefault="002A0952">
      <w:pPr>
        <w:pStyle w:val="sylbullet"/>
        <w:numPr>
          <w:ilvl w:val="0"/>
          <w:numId w:val="17"/>
        </w:numPr>
        <w:tabs>
          <w:tab w:val="clear" w:pos="1080"/>
          <w:tab w:val="num" w:pos="720"/>
        </w:tabs>
        <w:ind w:left="720"/>
        <w:rPr>
          <w:rFonts w:ascii="Arial" w:eastAsia="Arial" w:hAnsi="Arial" w:cs="Arial"/>
        </w:rPr>
      </w:pPr>
      <w:r>
        <w:rPr>
          <w:rFonts w:ascii="Arial"/>
        </w:rPr>
        <w:t>The system should not allow one student to view the registration information for another student.</w:t>
      </w:r>
    </w:p>
    <w:p w:rsidR="00227838" w:rsidRDefault="002A0952">
      <w:pPr>
        <w:pStyle w:val="sylbullet"/>
        <w:numPr>
          <w:ilvl w:val="0"/>
          <w:numId w:val="18"/>
        </w:numPr>
        <w:tabs>
          <w:tab w:val="clear" w:pos="1080"/>
          <w:tab w:val="num" w:pos="720"/>
        </w:tabs>
        <w:ind w:left="720"/>
        <w:rPr>
          <w:rFonts w:ascii="Arial" w:eastAsia="Arial" w:hAnsi="Arial" w:cs="Arial"/>
        </w:rPr>
      </w:pPr>
      <w:r>
        <w:rPr>
          <w:rFonts w:ascii="Arial"/>
        </w:rPr>
        <w:t>The system should not allow a student to un-register from a course for which he/she is not registered.</w:t>
      </w:r>
    </w:p>
    <w:p w:rsidR="00227838" w:rsidRDefault="00227838">
      <w:pPr>
        <w:pStyle w:val="sylbullet"/>
        <w:ind w:left="0" w:firstLine="0"/>
        <w:rPr>
          <w:rFonts w:ascii="Arial" w:eastAsia="Arial" w:hAnsi="Arial" w:cs="Arial"/>
        </w:rPr>
      </w:pPr>
    </w:p>
    <w:p w:rsidR="00227838" w:rsidRDefault="00227838">
      <w:pPr>
        <w:pStyle w:val="Body2"/>
      </w:pPr>
    </w:p>
    <w:p w:rsidR="00227838" w:rsidRDefault="002A0952">
      <w:pPr>
        <w:pStyle w:val="Body2"/>
      </w:pPr>
      <w:r>
        <w:br w:type="page"/>
      </w:r>
    </w:p>
    <w:p w:rsidR="00227838" w:rsidRDefault="00227838">
      <w:pPr>
        <w:pStyle w:val="Body2"/>
        <w:sectPr w:rsidR="00227838">
          <w:footerReference w:type="default" r:id="rId9"/>
          <w:headerReference w:type="first" r:id="rId10"/>
          <w:pgSz w:w="12240" w:h="15840"/>
          <w:pgMar w:top="1440" w:right="1440" w:bottom="1440" w:left="1440" w:header="720" w:footer="860" w:gutter="0"/>
          <w:cols w:space="720"/>
        </w:sectPr>
      </w:pPr>
    </w:p>
    <w:p w:rsidR="00227838" w:rsidRDefault="00227838">
      <w:pPr>
        <w:pStyle w:val="Body2"/>
      </w:pPr>
    </w:p>
    <w:p w:rsidR="00017220" w:rsidRPr="00017220" w:rsidRDefault="00017220" w:rsidP="00017220">
      <w:pPr>
        <w:pStyle w:val="NormalWeb"/>
        <w:rPr>
          <w:ins w:id="30" w:author="Dad" w:date="2014-11-30T16:27:00Z"/>
          <w:rFonts w:ascii="Arial"/>
        </w:rPr>
      </w:pPr>
      <w:r>
        <w:rPr>
          <w:rFonts w:ascii="Arial"/>
          <w:b/>
          <w:bCs/>
          <w:color w:val="000080"/>
          <w:sz w:val="32"/>
          <w:szCs w:val="32"/>
          <w:u w:color="000080"/>
        </w:rPr>
        <w:t>Requirements</w:t>
      </w:r>
      <w:ins w:id="31" w:author="Dad" w:date="2014-11-30T16:27:00Z">
        <w:r w:rsidRPr="00455C9C">
          <w:rPr>
            <w:rFonts w:ascii="Arial"/>
          </w:rPr>
          <w:t xml:space="preserve"> </w:t>
        </w:r>
      </w:ins>
    </w:p>
    <w:p w:rsidR="00227838" w:rsidRDefault="00227838">
      <w:pPr>
        <w:pStyle w:val="Body2"/>
      </w:pPr>
    </w:p>
    <w:p w:rsidR="00227838" w:rsidRDefault="002A0952">
      <w:pPr>
        <w:pStyle w:val="NormalWeb"/>
      </w:pPr>
      <w:r>
        <w:t>Our plan is to create two csv files.</w:t>
      </w:r>
    </w:p>
    <w:p w:rsidR="00227838" w:rsidRDefault="002A0952">
      <w:pPr>
        <w:pStyle w:val="NormalWeb"/>
      </w:pPr>
      <w:r>
        <w:t>One is for student accounts. First column is the account, and the second column is the password.</w:t>
      </w:r>
    </w:p>
    <w:p w:rsidR="00227838" w:rsidRDefault="002A0952">
      <w:pPr>
        <w:pStyle w:val="NormalWeb"/>
      </w:pPr>
      <w:r>
        <w:t>Another one is for courses. First column is the course name. Second column is the total available seats. Third column is the schedule.</w:t>
      </w:r>
      <w:r>
        <w:rPr>
          <w:rFonts w:ascii="Arial Unicode MS" w:hAnsi="Times New Roman"/>
        </w:rPr>
        <w:t> </w:t>
      </w:r>
      <w:r>
        <w:t>Following columns are the registered students.</w:t>
      </w:r>
    </w:p>
    <w:p w:rsidR="00227838" w:rsidRDefault="002A0952">
      <w:pPr>
        <w:pStyle w:val="NormalWeb"/>
      </w:pPr>
      <w:r>
        <w:t>The database class has below functions.</w:t>
      </w:r>
    </w:p>
    <w:p w:rsidR="00227838" w:rsidRDefault="002A0952">
      <w:pPr>
        <w:pStyle w:val="NormalWeb"/>
      </w:pPr>
      <w:r>
        <w:t xml:space="preserve">1. </w:t>
      </w:r>
      <w:proofErr w:type="gramStart"/>
      <w:r>
        <w:t>createStudentAccount</w:t>
      </w:r>
      <w:proofErr w:type="gramEnd"/>
    </w:p>
    <w:p w:rsidR="00227838" w:rsidRDefault="002A0952">
      <w:pPr>
        <w:pStyle w:val="NormalWeb"/>
      </w:pPr>
      <w:r>
        <w:t>- This will add one more row in the student accounts file.</w:t>
      </w:r>
    </w:p>
    <w:p w:rsidR="00227838" w:rsidRDefault="002A0952">
      <w:pPr>
        <w:pStyle w:val="NormalWeb"/>
      </w:pPr>
      <w:r>
        <w:t xml:space="preserve">2. </w:t>
      </w:r>
      <w:proofErr w:type="gramStart"/>
      <w:r>
        <w:t>checkPassword</w:t>
      </w:r>
      <w:proofErr w:type="gramEnd"/>
    </w:p>
    <w:p w:rsidR="00227838" w:rsidRDefault="002A0952">
      <w:pPr>
        <w:pStyle w:val="NormalWeb"/>
      </w:pPr>
      <w:r>
        <w:t xml:space="preserve">- This is for login. Check if provided account/pw </w:t>
      </w:r>
      <w:proofErr w:type="gramStart"/>
      <w:r>
        <w:t>match</w:t>
      </w:r>
      <w:proofErr w:type="gramEnd"/>
      <w:r>
        <w:t xml:space="preserve"> the record in student account file.</w:t>
      </w:r>
    </w:p>
    <w:p w:rsidR="00227838" w:rsidRDefault="002A0952">
      <w:pPr>
        <w:pStyle w:val="NormalWeb"/>
      </w:pPr>
      <w:r>
        <w:t xml:space="preserve">3. </w:t>
      </w:r>
      <w:proofErr w:type="gramStart"/>
      <w:r>
        <w:t>registerCourse</w:t>
      </w:r>
      <w:proofErr w:type="gramEnd"/>
    </w:p>
    <w:p w:rsidR="00227838" w:rsidRDefault="002A0952">
      <w:pPr>
        <w:pStyle w:val="NormalWeb"/>
      </w:pPr>
      <w:r>
        <w:t>- This is only for logged in student. This will add one more student name or delete one name in the course row in the course file.</w:t>
      </w:r>
    </w:p>
    <w:p w:rsidR="00227838" w:rsidRDefault="002A0952">
      <w:pPr>
        <w:pStyle w:val="NormalWeb"/>
      </w:pPr>
      <w:r>
        <w:t xml:space="preserve">4. </w:t>
      </w:r>
      <w:proofErr w:type="gramStart"/>
      <w:r>
        <w:t>getAvailableCourses</w:t>
      </w:r>
      <w:proofErr w:type="gramEnd"/>
    </w:p>
    <w:p w:rsidR="00227838" w:rsidRDefault="002A0952">
      <w:pPr>
        <w:pStyle w:val="NormalWeb"/>
      </w:pPr>
      <w:r>
        <w:t>- This</w:t>
      </w:r>
      <w:r>
        <w:rPr>
          <w:rFonts w:ascii="Arial Unicode MS" w:hAnsi="Times New Roman"/>
        </w:rPr>
        <w:t> </w:t>
      </w:r>
      <w:r>
        <w:t>checks the courses row to see which rows do not have the logged in student name, and return all such courses.</w:t>
      </w:r>
    </w:p>
    <w:p w:rsidR="00227838" w:rsidRDefault="002A0952">
      <w:pPr>
        <w:pStyle w:val="NormalWeb"/>
      </w:pPr>
      <w:r>
        <w:t xml:space="preserve">5. </w:t>
      </w:r>
      <w:proofErr w:type="gramStart"/>
      <w:r>
        <w:t>getRegisteredCourses</w:t>
      </w:r>
      <w:proofErr w:type="gramEnd"/>
    </w:p>
    <w:p w:rsidR="00227838" w:rsidRDefault="002A0952">
      <w:pPr>
        <w:pStyle w:val="NormalWeb"/>
      </w:pPr>
      <w:r>
        <w:t>- Similar to 4. Return all courses with the logged in student name in the course row.</w:t>
      </w:r>
      <w:r>
        <w:rPr>
          <w:rFonts w:ascii="Arial Unicode MS" w:hAnsi="Times New Roman"/>
        </w:rPr>
        <w:t> </w:t>
      </w:r>
    </w:p>
    <w:p w:rsidR="00227838" w:rsidRDefault="002A0952">
      <w:pPr>
        <w:pStyle w:val="NormalWeb"/>
      </w:pPr>
      <w:r>
        <w:t xml:space="preserve">6. </w:t>
      </w:r>
      <w:proofErr w:type="gramStart"/>
      <w:r>
        <w:t>checkSchedule</w:t>
      </w:r>
      <w:proofErr w:type="gramEnd"/>
    </w:p>
    <w:p w:rsidR="00227838" w:rsidRDefault="002A0952">
      <w:pPr>
        <w:pStyle w:val="NormalWeb"/>
      </w:pPr>
      <w:r>
        <w:t>- Get the schedule from course file.</w:t>
      </w:r>
    </w:p>
    <w:p w:rsidR="00227838" w:rsidRDefault="002A0952">
      <w:pPr>
        <w:pStyle w:val="NormalWeb"/>
      </w:pPr>
      <w:r>
        <w:t>This database class only needs two instance variables.</w:t>
      </w:r>
    </w:p>
    <w:p w:rsidR="00227838" w:rsidRDefault="002A0952">
      <w:pPr>
        <w:pStyle w:val="NormalWeb"/>
      </w:pPr>
      <w:r>
        <w:t>1. Studnet name</w:t>
      </w:r>
    </w:p>
    <w:p w:rsidR="00227838" w:rsidRDefault="002A0952">
      <w:pPr>
        <w:pStyle w:val="NormalWeb"/>
      </w:pPr>
      <w:r>
        <w:t>- In default, it is null. Once student log in, the name will be the student name.</w:t>
      </w:r>
    </w:p>
    <w:p w:rsidR="00227838" w:rsidRDefault="002A0952">
      <w:pPr>
        <w:pStyle w:val="NormalWeb"/>
      </w:pPr>
      <w:r>
        <w:t>2. Database location</w:t>
      </w:r>
    </w:p>
    <w:p w:rsidR="00227838" w:rsidRDefault="00017220">
      <w:pPr>
        <w:pStyle w:val="NormalWeb"/>
        <w:sectPr w:rsidR="00227838">
          <w:headerReference w:type="default" r:id="rId11"/>
          <w:footerReference w:type="default" r:id="rId12"/>
          <w:pgSz w:w="12240" w:h="15840"/>
          <w:pgMar w:top="1440" w:right="1440" w:bottom="1440" w:left="1440" w:header="720" w:footer="860" w:gutter="0"/>
          <w:cols w:space="720"/>
        </w:sectPr>
      </w:pPr>
      <w:r>
        <w:t>- Location of the files</w:t>
      </w:r>
    </w:p>
    <w:p w:rsidR="00017220" w:rsidRPr="00017220" w:rsidRDefault="00017220" w:rsidP="00017220">
      <w:pPr>
        <w:pStyle w:val="NormalWeb"/>
        <w:rPr>
          <w:ins w:id="32" w:author="Dad" w:date="2014-11-30T16:27:00Z"/>
          <w:rFonts w:ascii="Arial"/>
        </w:rPr>
      </w:pPr>
      <w:r>
        <w:rPr>
          <w:rFonts w:ascii="Arial"/>
          <w:b/>
          <w:bCs/>
          <w:color w:val="000080"/>
          <w:sz w:val="32"/>
          <w:szCs w:val="32"/>
          <w:u w:color="000080"/>
        </w:rPr>
        <w:lastRenderedPageBreak/>
        <w:t>Requirements</w:t>
      </w:r>
      <w:ins w:id="33" w:author="Dad" w:date="2014-11-30T16:27:00Z">
        <w:r w:rsidRPr="00455C9C">
          <w:rPr>
            <w:rFonts w:ascii="Arial"/>
          </w:rPr>
          <w:t xml:space="preserve"> </w:t>
        </w:r>
      </w:ins>
    </w:p>
    <w:p w:rsidR="00455C9C" w:rsidRDefault="002A0952">
      <w:pPr>
        <w:pStyle w:val="Body2"/>
        <w:rPr>
          <w:ins w:id="34" w:author="Dad" w:date="2014-11-30T16:29:00Z"/>
        </w:rPr>
      </w:pPr>
      <w:r>
        <w:rPr>
          <w:noProof/>
        </w:rPr>
        <w:drawing>
          <wp:anchor distT="152400" distB="152400" distL="152400" distR="152400" simplePos="0" relativeHeight="251662336" behindDoc="0" locked="0" layoutInCell="1" allowOverlap="1">
            <wp:simplePos x="0" y="0"/>
            <wp:positionH relativeFrom="margin">
              <wp:posOffset>-929640</wp:posOffset>
            </wp:positionH>
            <wp:positionV relativeFrom="line">
              <wp:posOffset>411480</wp:posOffset>
            </wp:positionV>
            <wp:extent cx="6899910" cy="3794760"/>
            <wp:effectExtent l="1905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CI_CourseReg_ClassDiagram_TeamD.png"/>
                    <pic:cNvPicPr/>
                  </pic:nvPicPr>
                  <pic:blipFill>
                    <a:blip r:embed="rId13" cstate="print">
                      <a:extLst/>
                    </a:blip>
                    <a:stretch>
                      <a:fillRect/>
                    </a:stretch>
                  </pic:blipFill>
                  <pic:spPr>
                    <a:xfrm>
                      <a:off x="0" y="0"/>
                      <a:ext cx="6899910" cy="3794760"/>
                    </a:xfrm>
                    <a:prstGeom prst="rect">
                      <a:avLst/>
                    </a:prstGeom>
                    <a:ln w="12700" cap="flat">
                      <a:noFill/>
                      <a:miter lim="400000"/>
                    </a:ln>
                    <a:effectLst/>
                  </pic:spPr>
                </pic:pic>
              </a:graphicData>
            </a:graphic>
          </wp:anchor>
        </w:drawing>
      </w:r>
    </w:p>
    <w:p w:rsidR="00227838" w:rsidRDefault="002A0952">
      <w:pPr>
        <w:pStyle w:val="Body2"/>
      </w:pPr>
      <w:r>
        <w:br w:type="page"/>
      </w:r>
    </w:p>
    <w:p w:rsidR="00227838" w:rsidRDefault="00227838">
      <w:pPr>
        <w:pStyle w:val="Body2"/>
      </w:pPr>
    </w:p>
    <w:p w:rsidR="00227838" w:rsidRDefault="00227838">
      <w:pPr>
        <w:pStyle w:val="Body2"/>
      </w:pPr>
    </w:p>
    <w:p w:rsidR="00017220" w:rsidRPr="00017220" w:rsidRDefault="00017220" w:rsidP="00017220">
      <w:pPr>
        <w:pStyle w:val="Title"/>
        <w:rPr>
          <w:ins w:id="35" w:author="Dad" w:date="2014-11-30T16:27:00Z"/>
        </w:rPr>
      </w:pPr>
      <w:r>
        <w:rPr>
          <w:rFonts w:ascii="Arial"/>
          <w:color w:val="000080"/>
          <w:sz w:val="32"/>
          <w:szCs w:val="32"/>
          <w:u w:color="000080"/>
        </w:rPr>
        <w:t>Analysis</w:t>
      </w:r>
      <w:r w:rsidR="00D34F2B" w:rsidRPr="00017220">
        <w:rPr>
          <w:rFonts w:ascii="Arial"/>
          <w:color w:val="000080"/>
          <w:sz w:val="32"/>
          <w:szCs w:val="32"/>
          <w:u w:color="000080"/>
          <w:rPrChange w:id="36" w:author="Dad" w:date="2014-11-30T16:32:00Z">
            <w:rPr>
              <w:rFonts w:hAnsi="Arial"/>
              <w:sz w:val="24"/>
              <w:szCs w:val="24"/>
              <w:u w:color="000000"/>
            </w:rPr>
          </w:rPrChange>
        </w:rPr>
        <w:t> </w:t>
      </w:r>
      <w:ins w:id="37" w:author="Dad" w:date="2014-11-30T16:27:00Z">
        <w:r w:rsidRPr="00017220">
          <w:rPr>
            <w:rFonts w:ascii="Arial"/>
            <w:color w:val="000080"/>
            <w:sz w:val="32"/>
            <w:szCs w:val="32"/>
            <w:u w:color="000080"/>
          </w:rPr>
          <w:t xml:space="preserve"> </w:t>
        </w:r>
      </w:ins>
    </w:p>
    <w:p w:rsidR="00227838" w:rsidRDefault="00D34F2B">
      <w:pPr>
        <w:pStyle w:val="Title"/>
      </w:pPr>
      <w:r w:rsidRPr="00D34F2B">
        <w:rPr>
          <w:rFonts w:ascii="Arial"/>
          <w:color w:val="000080"/>
          <w:sz w:val="32"/>
          <w:szCs w:val="32"/>
          <w:u w:color="000080"/>
          <w:rPrChange w:id="38" w:author="Dad" w:date="2014-11-30T16:32:00Z">
            <w:rPr>
              <w:rFonts w:hAnsi="Arial"/>
              <w:sz w:val="24"/>
              <w:szCs w:val="24"/>
              <w:u w:color="000000"/>
            </w:rPr>
          </w:rPrChange>
        </w:rPr>
        <w:t> </w:t>
      </w:r>
      <w:r w:rsidR="002A0952">
        <w:rPr>
          <w:rFonts w:hAnsi="Arial"/>
          <w:sz w:val="24"/>
          <w:szCs w:val="24"/>
          <w:u w:color="000000"/>
        </w:rPr>
        <w:t>     </w:t>
      </w:r>
      <w:r w:rsidR="002A0952">
        <w:rPr>
          <w:rFonts w:hAnsi="Arial"/>
          <w:sz w:val="24"/>
          <w:szCs w:val="24"/>
          <w:u w:color="000000"/>
        </w:rPr>
        <w:t xml:space="preserve"> </w:t>
      </w:r>
      <w:r w:rsidR="002A0952">
        <w:rPr>
          <w:rFonts w:hAnsi="Arial"/>
          <w:sz w:val="24"/>
          <w:szCs w:val="24"/>
          <w:u w:color="000000"/>
        </w:rPr>
        <w:t>       </w:t>
      </w:r>
      <w:proofErr w:type="spellStart"/>
      <w:r w:rsidR="002A0952">
        <w:rPr>
          <w:lang w:val="fr-FR"/>
        </w:rPr>
        <w:t>UCI_RegCourse</w:t>
      </w:r>
      <w:r w:rsidR="002A0952">
        <w:rPr>
          <w:noProof/>
        </w:rPr>
        <w:drawing>
          <wp:anchor distT="152400" distB="152400" distL="152400" distR="152400" simplePos="0" relativeHeight="251664384" behindDoc="0" locked="0" layoutInCell="1" allowOverlap="1">
            <wp:simplePos x="0" y="0"/>
            <wp:positionH relativeFrom="page">
              <wp:posOffset>911621</wp:posOffset>
            </wp:positionH>
            <wp:positionV relativeFrom="page">
              <wp:posOffset>2890520</wp:posOffset>
            </wp:positionV>
            <wp:extent cx="5946404" cy="44577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Team-UseCase.png"/>
                    <pic:cNvPicPr/>
                  </pic:nvPicPr>
                  <pic:blipFill>
                    <a:blip r:embed="rId14" cstate="print">
                      <a:extLst/>
                    </a:blip>
                    <a:srcRect t="887" b="887"/>
                    <a:stretch>
                      <a:fillRect/>
                    </a:stretch>
                  </pic:blipFill>
                  <pic:spPr>
                    <a:xfrm>
                      <a:off x="0" y="0"/>
                      <a:ext cx="5946404" cy="4457700"/>
                    </a:xfrm>
                    <a:prstGeom prst="rect">
                      <a:avLst/>
                    </a:prstGeom>
                    <a:ln w="12700" cap="flat">
                      <a:noFill/>
                      <a:miter lim="400000"/>
                    </a:ln>
                    <a:effectLst/>
                  </pic:spPr>
                </pic:pic>
              </a:graphicData>
            </a:graphic>
          </wp:anchor>
        </w:drawing>
      </w:r>
      <w:r w:rsidR="002A0952">
        <w:rPr>
          <w:lang w:val="fr-FR"/>
        </w:rPr>
        <w:t>_TestCase_OutLine</w:t>
      </w:r>
      <w:proofErr w:type="spellEnd"/>
    </w:p>
    <w:p w:rsidR="00227838" w:rsidRDefault="002A0952">
      <w:pPr>
        <w:pStyle w:val="Title"/>
        <w:rPr>
          <w:rFonts w:ascii="Arial" w:eastAsia="Arial" w:hAnsi="Arial" w:cs="Arial"/>
          <w:b w:val="0"/>
          <w:bCs w:val="0"/>
          <w:color w:val="000000"/>
          <w:spacing w:val="0"/>
          <w:sz w:val="24"/>
          <w:szCs w:val="24"/>
          <w:u w:color="000000"/>
        </w:rPr>
      </w:pPr>
      <w:r>
        <w:rPr>
          <w:rFonts w:ascii="Arial"/>
          <w:b w:val="0"/>
          <w:bCs w:val="0"/>
          <w:color w:val="000000"/>
          <w:spacing w:val="0"/>
          <w:sz w:val="24"/>
          <w:szCs w:val="24"/>
          <w:u w:color="000000"/>
        </w:rPr>
        <w:t>Use Case Diagram</w:t>
      </w:r>
    </w:p>
    <w:p w:rsidR="00227838" w:rsidRDefault="00227838">
      <w:pPr>
        <w:pStyle w:val="Body3"/>
        <w:rPr>
          <w:rFonts w:ascii="Arial" w:eastAsia="Arial" w:hAnsi="Arial" w:cs="Arial"/>
          <w:sz w:val="24"/>
          <w:szCs w:val="24"/>
          <w:u w:color="000000"/>
        </w:rPr>
      </w:pPr>
    </w:p>
    <w:p w:rsidR="00227838" w:rsidRDefault="002A0952">
      <w:pPr>
        <w:pStyle w:val="Body3"/>
      </w:pPr>
      <w:r>
        <w:br w:type="page"/>
      </w:r>
    </w:p>
    <w:p w:rsidR="00017220" w:rsidRDefault="00017220" w:rsidP="00017220">
      <w:pPr>
        <w:pStyle w:val="Title"/>
      </w:pPr>
      <w:r>
        <w:rPr>
          <w:rFonts w:ascii="Arial"/>
          <w:color w:val="000080"/>
          <w:sz w:val="32"/>
          <w:szCs w:val="32"/>
          <w:u w:color="000080"/>
        </w:rPr>
        <w:lastRenderedPageBreak/>
        <w:t>Analysis</w:t>
      </w:r>
    </w:p>
    <w:p w:rsidR="00227838" w:rsidRDefault="002A0952">
      <w:pPr>
        <w:pStyle w:val="Title"/>
      </w:pPr>
      <w:proofErr w:type="spellStart"/>
      <w:r>
        <w:rPr>
          <w:lang w:val="fr-FR"/>
        </w:rPr>
        <w:t>UCI_RegCourse_TestCase_OutLine</w:t>
      </w:r>
      <w:proofErr w:type="spellEnd"/>
    </w:p>
    <w:p w:rsidR="00227838" w:rsidRDefault="00D67FFE">
      <w:pPr>
        <w:pStyle w:val="Title"/>
      </w:pPr>
      <w:r>
        <w:rPr>
          <w:rFonts w:ascii="Arial"/>
          <w:b w:val="0"/>
          <w:bCs w:val="0"/>
          <w:noProof/>
          <w:color w:val="000000"/>
          <w:spacing w:val="0"/>
          <w:sz w:val="24"/>
          <w:szCs w:val="24"/>
          <w:u w:color="000000"/>
        </w:rPr>
        <w:drawing>
          <wp:anchor distT="152400" distB="152400" distL="152400" distR="152400" simplePos="0" relativeHeight="251659264" behindDoc="0" locked="0" layoutInCell="1" allowOverlap="1">
            <wp:simplePos x="0" y="0"/>
            <wp:positionH relativeFrom="margin">
              <wp:posOffset>60960</wp:posOffset>
            </wp:positionH>
            <wp:positionV relativeFrom="line">
              <wp:posOffset>307340</wp:posOffset>
            </wp:positionV>
            <wp:extent cx="5779770" cy="7299960"/>
            <wp:effectExtent l="1905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eamD_Activity_Diagram2a.png"/>
                    <pic:cNvPicPr/>
                  </pic:nvPicPr>
                  <pic:blipFill>
                    <a:blip r:embed="rId15" cstate="print">
                      <a:extLst/>
                    </a:blip>
                    <a:stretch>
                      <a:fillRect/>
                    </a:stretch>
                  </pic:blipFill>
                  <pic:spPr>
                    <a:xfrm>
                      <a:off x="0" y="0"/>
                      <a:ext cx="5779770" cy="7299960"/>
                    </a:xfrm>
                    <a:prstGeom prst="rect">
                      <a:avLst/>
                    </a:prstGeom>
                    <a:ln w="12700" cap="flat">
                      <a:noFill/>
                      <a:miter lim="400000"/>
                    </a:ln>
                    <a:effectLst/>
                  </pic:spPr>
                </pic:pic>
              </a:graphicData>
            </a:graphic>
          </wp:anchor>
        </w:drawing>
      </w:r>
      <w:r w:rsidR="002A0952">
        <w:rPr>
          <w:rFonts w:ascii="Arial"/>
          <w:b w:val="0"/>
          <w:bCs w:val="0"/>
          <w:color w:val="000000"/>
          <w:spacing w:val="0"/>
          <w:sz w:val="24"/>
          <w:szCs w:val="24"/>
          <w:u w:color="000000"/>
        </w:rPr>
        <w:t>Activity Diagram</w:t>
      </w:r>
      <w:r w:rsidR="002A0952">
        <w:rPr>
          <w:rFonts w:hAnsi="Arial"/>
          <w:b w:val="0"/>
          <w:bCs w:val="0"/>
          <w:color w:val="000000"/>
          <w:spacing w:val="0"/>
          <w:sz w:val="24"/>
          <w:szCs w:val="24"/>
          <w:u w:color="000000"/>
        </w:rPr>
        <w:t>     </w:t>
      </w:r>
      <w:r w:rsidR="002A0952">
        <w:rPr>
          <w:rFonts w:hAnsi="Arial"/>
          <w:b w:val="0"/>
          <w:bCs w:val="0"/>
          <w:color w:val="000000"/>
          <w:spacing w:val="0"/>
          <w:sz w:val="24"/>
          <w:szCs w:val="24"/>
          <w:u w:color="000000"/>
        </w:rPr>
        <w:t xml:space="preserve"> </w:t>
      </w:r>
      <w:r w:rsidR="002A0952">
        <w:rPr>
          <w:rFonts w:hAnsi="Arial"/>
          <w:b w:val="0"/>
          <w:bCs w:val="0"/>
          <w:color w:val="000000"/>
          <w:spacing w:val="0"/>
          <w:sz w:val="24"/>
          <w:szCs w:val="24"/>
          <w:u w:color="000000"/>
        </w:rPr>
        <w:t>       </w:t>
      </w:r>
      <w:r w:rsidR="002A0952">
        <w:rPr>
          <w:rFonts w:hAnsi="Arial"/>
          <w:b w:val="0"/>
          <w:bCs w:val="0"/>
          <w:color w:val="000000"/>
          <w:spacing w:val="0"/>
          <w:sz w:val="24"/>
          <w:szCs w:val="24"/>
          <w:u w:color="000000"/>
        </w:rPr>
        <w:t xml:space="preserve"> </w:t>
      </w:r>
      <w:r w:rsidR="002A0952">
        <w:rPr>
          <w:rFonts w:hAnsi="Arial"/>
          <w:b w:val="0"/>
          <w:bCs w:val="0"/>
          <w:color w:val="000000"/>
          <w:spacing w:val="0"/>
          <w:sz w:val="24"/>
          <w:szCs w:val="24"/>
          <w:u w:color="000000"/>
        </w:rPr>
        <w:t>       </w:t>
      </w:r>
      <w:r w:rsidR="002A0952">
        <w:rPr>
          <w:rFonts w:hAnsi="Arial"/>
          <w:b w:val="0"/>
          <w:bCs w:val="0"/>
          <w:color w:val="000000"/>
          <w:spacing w:val="0"/>
          <w:sz w:val="24"/>
          <w:szCs w:val="24"/>
          <w:u w:color="000000"/>
        </w:rPr>
        <w:t xml:space="preserve"> </w:t>
      </w:r>
      <w:r w:rsidR="002A0952">
        <w:rPr>
          <w:rFonts w:hAnsi="Arial"/>
          <w:b w:val="0"/>
          <w:bCs w:val="0"/>
          <w:color w:val="000000"/>
          <w:spacing w:val="0"/>
          <w:sz w:val="24"/>
          <w:szCs w:val="24"/>
          <w:u w:color="000000"/>
        </w:rPr>
        <w:t>       </w:t>
      </w:r>
      <w:r w:rsidR="002A0952">
        <w:rPr>
          <w:rFonts w:hAnsi="Arial"/>
          <w:b w:val="0"/>
          <w:bCs w:val="0"/>
          <w:color w:val="000000"/>
          <w:spacing w:val="0"/>
          <w:sz w:val="24"/>
          <w:szCs w:val="24"/>
          <w:u w:color="000000"/>
        </w:rPr>
        <w:t xml:space="preserve"> </w:t>
      </w:r>
      <w:r w:rsidR="002A0952">
        <w:rPr>
          <w:rFonts w:hAnsi="Arial"/>
          <w:b w:val="0"/>
          <w:bCs w:val="0"/>
          <w:color w:val="000000"/>
          <w:spacing w:val="0"/>
          <w:sz w:val="24"/>
          <w:szCs w:val="24"/>
          <w:u w:color="000000"/>
        </w:rPr>
        <w:t>       </w:t>
      </w:r>
      <w:r w:rsidR="002A0952">
        <w:rPr>
          <w:rFonts w:hAnsi="Arial"/>
          <w:b w:val="0"/>
          <w:bCs w:val="0"/>
          <w:color w:val="000000"/>
          <w:spacing w:val="0"/>
          <w:sz w:val="24"/>
          <w:szCs w:val="24"/>
          <w:u w:color="000000"/>
        </w:rPr>
        <w:t xml:space="preserve"> </w:t>
      </w:r>
      <w:r w:rsidR="002A0952">
        <w:rPr>
          <w:rFonts w:hAnsi="Arial"/>
          <w:b w:val="0"/>
          <w:bCs w:val="0"/>
          <w:color w:val="000000"/>
          <w:spacing w:val="0"/>
          <w:sz w:val="24"/>
          <w:szCs w:val="24"/>
          <w:u w:color="000000"/>
        </w:rPr>
        <w:t>       </w:t>
      </w:r>
    </w:p>
    <w:p w:rsidR="00227838" w:rsidRDefault="00D34F2B">
      <w:pPr>
        <w:pStyle w:val="Body2"/>
      </w:pPr>
      <w:r>
        <w:lastRenderedPageBreak/>
        <w:pict>
          <v:rect id="_x0000_s1026" style="position:absolute;margin-left:74pt;margin-top:1in;width:463.2pt;height:22.7pt;z-index:251661312;visibility:visible;mso-wrap-distance-left:13pt;mso-wrap-distance-top:13pt;mso-wrap-distance-right:13pt;mso-wrap-distance-bottom:13pt;mso-position-horizontal-relative:page;mso-position-vertical-relative:page" filled="f" stroked="f" strokeweight="1pt">
            <v:stroke miterlimit="4"/>
            <v:textbox style="mso-next-textbox:#_x0000_s1026">
              <w:txbxContent>
                <w:p w:rsidR="00017220" w:rsidRDefault="00017220">
                  <w:pPr>
                    <w:pStyle w:val="PullQuote"/>
                  </w:pPr>
                  <w:r>
                    <w:t>Early functional UI screenshots</w:t>
                  </w:r>
                </w:p>
              </w:txbxContent>
            </v:textbox>
            <w10:wrap type="topAndBottom" anchorx="page" anchory="page"/>
          </v:rect>
        </w:pict>
      </w:r>
    </w:p>
    <w:p w:rsidR="00227838" w:rsidRDefault="00227838">
      <w:pPr>
        <w:pStyle w:val="Body2"/>
      </w:pPr>
    </w:p>
    <w:p w:rsidR="00227838" w:rsidRDefault="002A0952">
      <w:pPr>
        <w:pStyle w:val="Body"/>
      </w:pPr>
      <w: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w:t>
      </w:r>
    </w:p>
    <w:p w:rsidR="00227838" w:rsidRDefault="002A0952">
      <w:pPr>
        <w:pStyle w:val="Body"/>
      </w:pPr>
      <w: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w:t>
      </w:r>
    </w:p>
    <w:p w:rsidR="00227838" w:rsidRDefault="002A0952">
      <w:pPr>
        <w:pStyle w:val="Body"/>
      </w:pPr>
      <w:proofErr w:type="gramStart"/>
      <w:r>
        <w:rPr>
          <w:lang w:val="en-US"/>
        </w:rPr>
        <w:t>Consectetuer arcu ipsum ornare pellentesque vehicula, in vehicula diam, ornare magna erat felis wisi a risus.</w:t>
      </w:r>
      <w:proofErr w:type="gramEnd"/>
      <w:r>
        <w:rPr>
          <w:lang w:val="en-US"/>
        </w:rPr>
        <w:t xml:space="preserve"> </w:t>
      </w:r>
      <w:proofErr w:type="gramStart"/>
      <w:r>
        <w:rPr>
          <w:lang w:val="en-US"/>
        </w:rPr>
        <w:t>Justo fermentum id.</w:t>
      </w:r>
      <w:proofErr w:type="gramEnd"/>
      <w:r>
        <w:rPr>
          <w:lang w:val="en-US"/>
        </w:rPr>
        <w:t xml:space="preserve"> Malesuada eleifend, tortor molestie, a a vel </w:t>
      </w:r>
      <w:proofErr w:type="gramStart"/>
      <w:r>
        <w:rPr>
          <w:lang w:val="en-US"/>
        </w:rPr>
        <w:t>et</w:t>
      </w:r>
      <w:proofErr w:type="gramEnd"/>
      <w:r>
        <w:rPr>
          <w:lang w:val="en-US"/>
        </w:rPr>
        <w:t xml:space="preserve">. </w:t>
      </w:r>
      <w:proofErr w:type="gramStart"/>
      <w:r>
        <w:rPr>
          <w:lang w:val="en-US"/>
        </w:rPr>
        <w:t>Mauris at suspendisse, neque aliquam faucibus adipiscing, vivamus in.</w:t>
      </w:r>
      <w:proofErr w:type="gramEnd"/>
      <w:r>
        <w:rPr>
          <w:lang w:val="en-US"/>
        </w:rPr>
        <w:t xml:space="preserve"> Wisi mattis </w:t>
      </w:r>
      <w:proofErr w:type="gramStart"/>
      <w:r>
        <w:rPr>
          <w:lang w:val="en-US"/>
        </w:rPr>
        <w:t>leo</w:t>
      </w:r>
      <w:proofErr w:type="gramEnd"/>
      <w:r>
        <w:rPr>
          <w:lang w:val="en-US"/>
        </w:rPr>
        <w:t xml:space="preserve"> suscipit nec amet, nisl fermentum tempor ac a, augue in eleifend in venenatis, cras sit id in vestibulum felis in, sed ligula. In sodales suspendisse mauris quam etiam erat, quia tellus convallis eros rhoncus diam orci, porta lectus esse adipiscing posuere </w:t>
      </w:r>
      <w:proofErr w:type="gramStart"/>
      <w:r>
        <w:rPr>
          <w:lang w:val="en-US"/>
        </w:rPr>
        <w:t>et</w:t>
      </w:r>
      <w:proofErr w:type="gramEnd"/>
      <w:r>
        <w:rPr>
          <w:lang w:val="en-US"/>
        </w:rPr>
        <w:t>, nisl arcu vitae laoreet.</w:t>
      </w:r>
    </w:p>
    <w:p w:rsidR="00227838" w:rsidRDefault="002A0952">
      <w:pPr>
        <w:pStyle w:val="Body"/>
      </w:pPr>
      <w: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w:t>
      </w:r>
    </w:p>
    <w:p w:rsidR="00227838" w:rsidRDefault="002A0952">
      <w:pPr>
        <w:pStyle w:val="Body"/>
        <w:sectPr w:rsidR="00227838" w:rsidSect="00F30F4F">
          <w:headerReference w:type="default" r:id="rId16"/>
          <w:footerReference w:type="default" r:id="rId17"/>
          <w:pgSz w:w="12240" w:h="15840"/>
          <w:pgMar w:top="1440" w:right="1440" w:bottom="1440" w:left="1440" w:header="720" w:footer="860" w:gutter="0"/>
          <w:cols w:space="720"/>
          <w:titlePg/>
          <w:docGrid w:linePitch="326"/>
          <w:sectPrChange w:id="39" w:author="Dad" w:date="2014-11-30T16:32:00Z">
            <w:sectPr w:rsidR="00227838" w:rsidSect="00F30F4F">
              <w:titlePg w:val="0"/>
              <w:docGrid w:linePitch="0"/>
            </w:sectPr>
          </w:sectPrChange>
        </w:sectPr>
      </w:pPr>
      <w:r>
        <w:rPr>
          <w:lang w:val="fr-FR"/>
        </w:rPr>
        <w:t xml:space="preserve">Ut facilisis ante in dui ac suscipit, turpis voluptatum donec, suspendisse, quasi luctus amet urna tempor amet sit. Cras volutpat mattis hasellus justo sed, feugiat nunc praesent. Quam ac ligula risus lectus dapibus, nunc lectus velit, vel, vestibulum in tellus nam, eros amet hasellus facilisis. Vehicula sed, class dignissim ullamcorper eros, mauris consequat ut lacinia. Aliquam amet est, quam leo maecenas mauris turpis leo pharetra, vulputate lacus. Ad ornare donec, fringilla feugiat augue imperdiet laoreet, ipsum enim sit lectus felis at, aliquam donec pede, luctus platea etiam mauris ut. Dui vel diam, vitae et scelerisque erat volutpat viverra </w:t>
      </w:r>
      <w:proofErr w:type="spellStart"/>
      <w:r>
        <w:rPr>
          <w:lang w:val="fr-FR"/>
        </w:rPr>
        <w:t>velit</w:t>
      </w:r>
      <w:proofErr w:type="spellEnd"/>
      <w:r>
        <w:rPr>
          <w:lang w:val="fr-FR"/>
        </w:rPr>
        <w:t xml:space="preserve">, </w:t>
      </w:r>
      <w:proofErr w:type="spellStart"/>
      <w:r>
        <w:rPr>
          <w:lang w:val="fr-FR"/>
        </w:rPr>
        <w:t>risus</w:t>
      </w:r>
      <w:proofErr w:type="spellEnd"/>
      <w:r>
        <w:rPr>
          <w:lang w:val="fr-FR"/>
        </w:rPr>
        <w:t xml:space="preserve"> </w:t>
      </w:r>
      <w:proofErr w:type="spellStart"/>
      <w:r>
        <w:rPr>
          <w:lang w:val="fr-FR"/>
        </w:rPr>
        <w:t>pellentesque</w:t>
      </w:r>
      <w:proofErr w:type="spellEnd"/>
      <w:r>
        <w:rPr>
          <w:lang w:val="fr-FR"/>
        </w:rPr>
        <w:t xml:space="preserve"> </w:t>
      </w:r>
      <w:proofErr w:type="spellStart"/>
      <w:r>
        <w:rPr>
          <w:lang w:val="fr-FR"/>
        </w:rPr>
        <w:t>t</w:t>
      </w:r>
      <w:r w:rsidR="00017220">
        <w:rPr>
          <w:lang w:val="fr-FR"/>
        </w:rPr>
        <w:t>ellus</w:t>
      </w:r>
      <w:proofErr w:type="spellEnd"/>
      <w:r w:rsidR="00017220">
        <w:rPr>
          <w:lang w:val="fr-FR"/>
        </w:rPr>
        <w:t xml:space="preserve"> </w:t>
      </w:r>
      <w:proofErr w:type="spellStart"/>
      <w:r w:rsidR="00017220">
        <w:rPr>
          <w:lang w:val="fr-FR"/>
        </w:rPr>
        <w:t>nullam</w:t>
      </w:r>
      <w:proofErr w:type="spellEnd"/>
      <w:r w:rsidR="00017220">
        <w:rPr>
          <w:lang w:val="fr-FR"/>
        </w:rPr>
        <w:t xml:space="preserve"> </w:t>
      </w:r>
      <w:proofErr w:type="spellStart"/>
      <w:r w:rsidR="00017220">
        <w:rPr>
          <w:lang w:val="fr-FR"/>
        </w:rPr>
        <w:t>nibh</w:t>
      </w:r>
      <w:proofErr w:type="spellEnd"/>
      <w:r w:rsidR="00017220">
        <w:rPr>
          <w:lang w:val="fr-FR"/>
        </w:rPr>
        <w:t xml:space="preserve">, </w:t>
      </w:r>
      <w:proofErr w:type="spellStart"/>
      <w:r w:rsidR="00017220">
        <w:rPr>
          <w:lang w:val="fr-FR"/>
        </w:rPr>
        <w:t>morbi</w:t>
      </w:r>
      <w:proofErr w:type="spellEnd"/>
      <w:r w:rsidR="00017220">
        <w:rPr>
          <w:lang w:val="fr-FR"/>
        </w:rPr>
        <w:t xml:space="preserve"> pos</w:t>
      </w:r>
    </w:p>
    <w:p w:rsidR="00227838" w:rsidRDefault="00227838">
      <w:pPr>
        <w:pStyle w:val="Body"/>
        <w:sectPr w:rsidR="00227838">
          <w:headerReference w:type="default" r:id="rId18"/>
          <w:footerReference w:type="default" r:id="rId19"/>
          <w:pgSz w:w="12240" w:h="15840"/>
          <w:pgMar w:top="1440" w:right="1440" w:bottom="1440" w:left="1440" w:header="720" w:footer="860" w:gutter="0"/>
          <w:cols w:space="720"/>
        </w:sectPr>
      </w:pPr>
    </w:p>
    <w:p w:rsidR="00D67FFE" w:rsidRDefault="00D67FFE" w:rsidP="00D67FFE">
      <w:pPr>
        <w:pStyle w:val="Title"/>
      </w:pPr>
      <w:r>
        <w:rPr>
          <w:rFonts w:ascii="Arial"/>
          <w:color w:val="000080"/>
          <w:sz w:val="32"/>
          <w:szCs w:val="32"/>
          <w:u w:color="000080"/>
        </w:rPr>
        <w:lastRenderedPageBreak/>
        <w:t>Design</w:t>
      </w:r>
    </w:p>
    <w:p w:rsidR="00227838" w:rsidRDefault="002A0952">
      <w:pPr>
        <w:pStyle w:val="NormalWeb"/>
        <w:rPr>
          <w:rFonts w:ascii="Arial" w:eastAsia="Arial" w:hAnsi="Arial" w:cs="Arial"/>
        </w:rPr>
      </w:pPr>
      <w:r>
        <w:rPr>
          <w:rFonts w:ascii="Arial"/>
        </w:rPr>
        <w:t>Tech</w:t>
      </w:r>
      <w:r>
        <w:rPr>
          <w:noProof/>
        </w:rPr>
        <w:drawing>
          <wp:anchor distT="0" distB="0" distL="0" distR="0" simplePos="0" relativeHeight="251665408" behindDoc="0" locked="0" layoutInCell="1" allowOverlap="1">
            <wp:simplePos x="0" y="0"/>
            <wp:positionH relativeFrom="page">
              <wp:posOffset>1067395</wp:posOffset>
            </wp:positionH>
            <wp:positionV relativeFrom="page">
              <wp:posOffset>2217980</wp:posOffset>
            </wp:positionV>
            <wp:extent cx="5637716" cy="3781678"/>
            <wp:effectExtent l="0" t="0" r="0" b="0"/>
            <wp:wrapThrough wrapText="right" distL="0" distR="0">
              <wp:wrapPolygon edited="1">
                <wp:start x="0" y="0"/>
                <wp:lineTo x="0" y="21601"/>
                <wp:lineTo x="21600" y="21601"/>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CI_JAVA_Login_page.png"/>
                    <pic:cNvPicPr/>
                  </pic:nvPicPr>
                  <pic:blipFill>
                    <a:blip r:embed="rId20" cstate="print">
                      <a:extLst/>
                    </a:blip>
                    <a:srcRect t="11984" b="11984"/>
                    <a:stretch>
                      <a:fillRect/>
                    </a:stretch>
                  </pic:blipFill>
                  <pic:spPr>
                    <a:xfrm>
                      <a:off x="0" y="0"/>
                      <a:ext cx="5637716" cy="3781678"/>
                    </a:xfrm>
                    <a:prstGeom prst="rect">
                      <a:avLst/>
                    </a:prstGeom>
                    <a:ln w="12700" cap="flat">
                      <a:noFill/>
                      <a:miter lim="400000"/>
                    </a:ln>
                    <a:effectLst/>
                  </pic:spPr>
                </pic:pic>
              </a:graphicData>
            </a:graphic>
          </wp:anchor>
        </w:drawing>
      </w:r>
      <w:r>
        <w:rPr>
          <w:rFonts w:ascii="Arial"/>
        </w:rPr>
        <w:t xml:space="preserve">nical Design </w:t>
      </w:r>
    </w:p>
    <w:p w:rsidR="00227838" w:rsidRDefault="00227838">
      <w:pPr>
        <w:pStyle w:val="NormalWeb"/>
        <w:rPr>
          <w:rFonts w:ascii="Arial" w:eastAsia="Arial" w:hAnsi="Arial" w:cs="Arial"/>
        </w:rPr>
      </w:pPr>
    </w:p>
    <w:p w:rsidR="00227838" w:rsidRDefault="002A0952">
      <w:pPr>
        <w:pStyle w:val="NormalWeb"/>
      </w:pPr>
      <w:r>
        <w:rPr>
          <w:rFonts w:ascii="Arial" w:eastAsia="Arial" w:hAnsi="Arial" w:cs="Arial"/>
        </w:rPr>
        <w:br w:type="page"/>
      </w:r>
    </w:p>
    <w:p w:rsidR="00227838" w:rsidRDefault="00227838">
      <w:pPr>
        <w:pStyle w:val="NormalWeb"/>
        <w:rPr>
          <w:rFonts w:ascii="Arial" w:eastAsia="Arial" w:hAnsi="Arial" w:cs="Arial"/>
        </w:rPr>
      </w:pPr>
    </w:p>
    <w:p w:rsidR="00D67FFE" w:rsidRDefault="00D67FFE" w:rsidP="00D67FFE">
      <w:pPr>
        <w:pStyle w:val="Title"/>
      </w:pPr>
      <w:r>
        <w:rPr>
          <w:rFonts w:ascii="Arial"/>
          <w:color w:val="000080"/>
          <w:sz w:val="32"/>
          <w:szCs w:val="32"/>
          <w:u w:color="000080"/>
        </w:rPr>
        <w:t>Design</w:t>
      </w:r>
    </w:p>
    <w:p w:rsidR="00D67FFE" w:rsidRDefault="00D67FFE" w:rsidP="00D67FFE">
      <w:pPr>
        <w:pStyle w:val="NormalWeb"/>
        <w:rPr>
          <w:rFonts w:ascii="Arial" w:eastAsia="Arial" w:hAnsi="Arial" w:cs="Arial"/>
        </w:rPr>
      </w:pPr>
      <w:r>
        <w:rPr>
          <w:rFonts w:ascii="Arial"/>
        </w:rPr>
        <w:t>Tech</w:t>
      </w:r>
      <w:r>
        <w:rPr>
          <w:noProof/>
        </w:rPr>
        <w:drawing>
          <wp:anchor distT="0" distB="0" distL="0" distR="0" simplePos="0" relativeHeight="251671552" behindDoc="0" locked="0" layoutInCell="1" allowOverlap="1">
            <wp:simplePos x="0" y="0"/>
            <wp:positionH relativeFrom="page">
              <wp:posOffset>1067395</wp:posOffset>
            </wp:positionH>
            <wp:positionV relativeFrom="page">
              <wp:posOffset>2217980</wp:posOffset>
            </wp:positionV>
            <wp:extent cx="5637716" cy="3781678"/>
            <wp:effectExtent l="0" t="0" r="0" b="0"/>
            <wp:wrapThrough wrapText="right" distL="0" distR="0">
              <wp:wrapPolygon edited="1">
                <wp:start x="0" y="0"/>
                <wp:lineTo x="0" y="21601"/>
                <wp:lineTo x="21600" y="21601"/>
                <wp:lineTo x="21600" y="0"/>
                <wp:lineTo x="0"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9" name="UCI_JAVA_Login_page.png"/>
                    <pic:cNvPicPr/>
                  </pic:nvPicPr>
                  <pic:blipFill>
                    <a:blip r:embed="rId20" cstate="print">
                      <a:extLst/>
                    </a:blip>
                    <a:srcRect t="11984" b="11984"/>
                    <a:stretch>
                      <a:fillRect/>
                    </a:stretch>
                  </pic:blipFill>
                  <pic:spPr>
                    <a:xfrm>
                      <a:off x="0" y="0"/>
                      <a:ext cx="5637716" cy="3781678"/>
                    </a:xfrm>
                    <a:prstGeom prst="rect">
                      <a:avLst/>
                    </a:prstGeom>
                    <a:ln w="12700" cap="flat">
                      <a:noFill/>
                      <a:miter lim="400000"/>
                    </a:ln>
                    <a:effectLst/>
                  </pic:spPr>
                </pic:pic>
              </a:graphicData>
            </a:graphic>
          </wp:anchor>
        </w:drawing>
      </w:r>
      <w:r>
        <w:rPr>
          <w:rFonts w:ascii="Arial"/>
        </w:rPr>
        <w:t xml:space="preserve">nical Design </w:t>
      </w:r>
    </w:p>
    <w:p w:rsidR="00227838" w:rsidRDefault="00227838">
      <w:pPr>
        <w:pStyle w:val="NormalWeb"/>
        <w:rPr>
          <w:rFonts w:ascii="Arial" w:eastAsia="Arial" w:hAnsi="Arial" w:cs="Arial"/>
        </w:rPr>
      </w:pPr>
    </w:p>
    <w:p w:rsidR="00227838" w:rsidRDefault="002A0952">
      <w:pPr>
        <w:pStyle w:val="NormalWeb"/>
      </w:pPr>
      <w:r>
        <w:rPr>
          <w:rFonts w:hAnsi="Arial"/>
        </w:rPr>
        <w:t>   </w:t>
      </w:r>
    </w:p>
    <w:p w:rsidR="00227838" w:rsidRDefault="002A0952">
      <w:pPr>
        <w:pStyle w:val="Body"/>
      </w:pPr>
      <w:r>
        <w:rPr>
          <w:noProof/>
          <w:lang w:val="en-US"/>
        </w:rPr>
        <w:drawing>
          <wp:anchor distT="0" distB="0" distL="0" distR="0" simplePos="0" relativeHeight="251663360" behindDoc="0" locked="0" layoutInCell="1" allowOverlap="1">
            <wp:simplePos x="0" y="0"/>
            <wp:positionH relativeFrom="margin">
              <wp:posOffset>218281</wp:posOffset>
            </wp:positionH>
            <wp:positionV relativeFrom="line">
              <wp:posOffset>227555</wp:posOffset>
            </wp:positionV>
            <wp:extent cx="5494478" cy="3685597"/>
            <wp:effectExtent l="0" t="0" r="0" b="0"/>
            <wp:wrapThrough wrapText="right" distL="0" distR="0">
              <wp:wrapPolygon edited="1">
                <wp:start x="0" y="0"/>
                <wp:lineTo x="0" y="21601"/>
                <wp:lineTo x="21599" y="21601"/>
                <wp:lineTo x="21599"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CI_JAVA_newuser_page.png"/>
                    <pic:cNvPicPr/>
                  </pic:nvPicPr>
                  <pic:blipFill>
                    <a:blip r:embed="rId21" cstate="print">
                      <a:extLst/>
                    </a:blip>
                    <a:srcRect t="11984" b="11984"/>
                    <a:stretch>
                      <a:fillRect/>
                    </a:stretch>
                  </pic:blipFill>
                  <pic:spPr>
                    <a:xfrm>
                      <a:off x="0" y="0"/>
                      <a:ext cx="5494478" cy="3685597"/>
                    </a:xfrm>
                    <a:prstGeom prst="rect">
                      <a:avLst/>
                    </a:prstGeom>
                    <a:ln w="12700" cap="flat">
                      <a:noFill/>
                      <a:miter lim="400000"/>
                    </a:ln>
                    <a:effectLst/>
                  </pic:spPr>
                </pic:pic>
              </a:graphicData>
            </a:graphic>
          </wp:anchor>
        </w:drawing>
      </w:r>
    </w:p>
    <w:p w:rsidR="00227838" w:rsidRDefault="00227838">
      <w:pPr>
        <w:pStyle w:val="Body"/>
      </w:pPr>
    </w:p>
    <w:p w:rsidR="00227838" w:rsidRDefault="002A0952">
      <w:pPr>
        <w:pStyle w:val="Body"/>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Team D</w:t>
      </w:r>
    </w:p>
    <w:p w:rsidR="00227838" w:rsidRDefault="002A0952">
      <w:pPr>
        <w:pStyle w:val="Body2"/>
      </w:pPr>
      <w:r>
        <w:tab/>
      </w:r>
      <w:r>
        <w:rPr>
          <w:rFonts w:eastAsia="Arial Unicode MS" w:hAnsi="Arial Unicode MS" w:cs="Arial Unicode MS"/>
          <w:lang w:val="es-ES_tradnl"/>
        </w:rPr>
        <w:t>Instructor</w:t>
      </w:r>
      <w:r>
        <w:rPr>
          <w:rFonts w:ascii="Arial Unicode MS" w:eastAsia="Arial Unicode MS" w:cs="Arial Unicode MS"/>
          <w:lang w:val="fr-FR"/>
        </w:rPr>
        <w:t>’</w:t>
      </w:r>
      <w:r>
        <w:rPr>
          <w:rFonts w:eastAsia="Arial Unicode MS" w:hAnsi="Arial Unicode MS" w:cs="Arial Unicode MS"/>
          <w:lang w:val="de-DE"/>
        </w:rPr>
        <w:t>s Name</w:t>
      </w:r>
    </w:p>
    <w:p w:rsidR="00227838" w:rsidRDefault="002A0952">
      <w:pPr>
        <w:pStyle w:val="Body2"/>
      </w:pPr>
      <w:r>
        <w:tab/>
      </w:r>
      <w:r>
        <w:rPr>
          <w:rFonts w:eastAsia="Arial Unicode MS" w:hAnsi="Arial Unicode MS" w:cs="Arial Unicode MS"/>
          <w:lang w:val="fr-FR"/>
        </w:rPr>
        <w:t>Course Title</w:t>
      </w:r>
    </w:p>
    <w:p w:rsidR="00227838" w:rsidRDefault="002A0952">
      <w:pPr>
        <w:pStyle w:val="Body2"/>
        <w:sectPr w:rsidR="00227838">
          <w:headerReference w:type="default" r:id="rId22"/>
          <w:footerReference w:type="default" r:id="rId23"/>
          <w:pgSz w:w="12240" w:h="15840"/>
          <w:pgMar w:top="1440" w:right="1440" w:bottom="1440" w:left="1440" w:header="720" w:footer="860" w:gutter="0"/>
          <w:cols w:space="720"/>
        </w:sectPr>
      </w:pPr>
      <w:r>
        <w:tab/>
      </w:r>
      <w:r w:rsidR="00D34F2B">
        <w:fldChar w:fldCharType="begin" w:fldLock="1"/>
      </w:r>
      <w:r>
        <w:instrText xml:space="preserve"> DATE \@ "MMMM d, y" </w:instrText>
      </w:r>
      <w:r w:rsidR="00D34F2B">
        <w:fldChar w:fldCharType="separate"/>
      </w:r>
      <w:r>
        <w:rPr>
          <w:rFonts w:eastAsia="Arial Unicode MS" w:hAnsi="Arial Unicode MS" w:cs="Arial Unicode MS"/>
        </w:rPr>
        <w:t>November 30, 2014</w:t>
      </w:r>
      <w:r w:rsidR="00D34F2B">
        <w:fldChar w:fldCharType="end"/>
      </w:r>
    </w:p>
    <w:p w:rsidR="00227838" w:rsidRDefault="002A0952">
      <w:pPr>
        <w:pStyle w:val="Body"/>
        <w:rPr>
          <w:rFonts w:ascii="Arial" w:eastAsia="Arial" w:hAnsi="Arial" w:cs="Arial"/>
          <w:color w:val="000000"/>
          <w:sz w:val="24"/>
          <w:szCs w:val="24"/>
          <w:u w:color="000000"/>
          <w:lang w:val="en-US"/>
        </w:rPr>
      </w:pPr>
      <w:del w:id="40" w:author="Dad" w:date="2014-11-30T16:33:00Z">
        <w:r w:rsidDel="00F30F4F">
          <w:lastRenderedPageBreak/>
          <w:tab/>
        </w:r>
      </w:del>
      <w:ins w:id="41" w:author="Dad" w:date="2014-11-30T16:33:00Z">
        <w:r w:rsidR="00F30F4F" w:rsidRPr="00F30F4F">
          <w:rPr>
            <w:rFonts w:ascii="Arial"/>
            <w:b/>
            <w:bCs/>
            <w:color w:val="000080"/>
            <w:sz w:val="32"/>
            <w:szCs w:val="32"/>
            <w:u w:color="000080"/>
            <w:lang w:val="en-US"/>
          </w:rPr>
          <w:t>Design</w:t>
        </w:r>
        <w:r w:rsidR="00F30F4F" w:rsidRPr="00F30F4F">
          <w:rPr>
            <w:rFonts w:ascii="Arial"/>
            <w:b/>
            <w:bCs/>
            <w:color w:val="000080"/>
            <w:sz w:val="32"/>
            <w:szCs w:val="32"/>
            <w:u w:color="000080"/>
            <w:lang w:val="en-US"/>
          </w:rPr>
          <w:t> </w:t>
        </w:r>
        <w:r w:rsidR="00F30F4F" w:rsidRPr="00F30F4F">
          <w:rPr>
            <w:rFonts w:ascii="Arial"/>
            <w:b/>
            <w:bCs/>
            <w:color w:val="000080"/>
            <w:sz w:val="32"/>
            <w:szCs w:val="32"/>
            <w:u w:color="000080"/>
            <w:lang w:val="en-US"/>
          </w:rPr>
          <w:t xml:space="preserve"> </w:t>
        </w:r>
        <w:r w:rsidR="00F30F4F" w:rsidRPr="00F30F4F">
          <w:rPr>
            <w:rFonts w:ascii="Arial"/>
            <w:b/>
            <w:bCs/>
            <w:color w:val="000080"/>
            <w:sz w:val="32"/>
            <w:szCs w:val="32"/>
            <w:u w:color="000080"/>
            <w:lang w:val="en-US"/>
          </w:rPr>
          <w:t> </w:t>
        </w:r>
        <w:r w:rsidR="00F30F4F">
          <w:rPr>
            <w:rFonts w:hAnsi="Arial"/>
            <w:color w:val="000000"/>
            <w:sz w:val="24"/>
            <w:szCs w:val="24"/>
            <w:u w:color="000000"/>
            <w:lang w:val="en-US"/>
          </w:rPr>
          <w:t> </w:t>
        </w:r>
      </w:ins>
      <w:del w:id="42" w:author="Dad" w:date="2014-11-30T16:33:00Z">
        <w:r w:rsidDel="00F30F4F">
          <w:rPr>
            <w:rFonts w:ascii="Arial"/>
            <w:color w:val="000000"/>
            <w:sz w:val="24"/>
            <w:szCs w:val="24"/>
            <w:u w:color="000000"/>
            <w:lang w:val="en-US"/>
          </w:rPr>
          <w:delText>Design</w:delText>
        </w:r>
        <w:r w:rsidDel="00F30F4F">
          <w:rPr>
            <w:rFonts w:hAnsi="Arial"/>
            <w:color w:val="000000"/>
            <w:sz w:val="24"/>
            <w:szCs w:val="24"/>
            <w:u w:color="000000"/>
            <w:lang w:val="en-US"/>
          </w:rPr>
          <w:delText> </w:delText>
        </w:r>
        <w:r w:rsidDel="00F30F4F">
          <w:rPr>
            <w:rFonts w:hAnsi="Arial"/>
            <w:color w:val="000000"/>
            <w:sz w:val="24"/>
            <w:szCs w:val="24"/>
            <w:u w:color="000000"/>
            <w:lang w:val="en-US"/>
          </w:rPr>
          <w:delText xml:space="preserve"> </w:delText>
        </w:r>
        <w:r w:rsidDel="00F30F4F">
          <w:rPr>
            <w:rFonts w:hAnsi="Arial"/>
            <w:color w:val="000000"/>
            <w:sz w:val="24"/>
            <w:szCs w:val="24"/>
            <w:u w:color="000000"/>
            <w:lang w:val="en-US"/>
          </w:rPr>
          <w:delText>  </w:delText>
        </w:r>
      </w:del>
    </w:p>
    <w:p w:rsidR="00227838" w:rsidRDefault="002A0952">
      <w:pPr>
        <w:pStyle w:val="NormalWeb"/>
        <w:rPr>
          <w:rFonts w:ascii="Arial" w:eastAsia="Arial" w:hAnsi="Arial" w:cs="Arial"/>
        </w:rPr>
      </w:pPr>
      <w:r>
        <w:rPr>
          <w:rFonts w:ascii="Arial"/>
        </w:rPr>
        <w:t>Tec</w:t>
      </w:r>
      <w:r>
        <w:rPr>
          <w:noProof/>
        </w:rPr>
        <w:drawing>
          <wp:anchor distT="0" distB="0" distL="0" distR="0" simplePos="0" relativeHeight="251667456" behindDoc="0" locked="0" layoutInCell="1" allowOverlap="1">
            <wp:simplePos x="0" y="0"/>
            <wp:positionH relativeFrom="page">
              <wp:posOffset>914400</wp:posOffset>
            </wp:positionH>
            <wp:positionV relativeFrom="page">
              <wp:posOffset>1866780</wp:posOffset>
            </wp:positionV>
            <wp:extent cx="5943574" cy="3986841"/>
            <wp:effectExtent l="0" t="0" r="0" b="0"/>
            <wp:wrapThrough wrapText="right" distL="0" distR="0">
              <wp:wrapPolygon edited="1">
                <wp:start x="0" y="0"/>
                <wp:lineTo x="0" y="21601"/>
                <wp:lineTo x="21600" y="21601"/>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UCI_JAVA_course_page.png"/>
                    <pic:cNvPicPr/>
                  </pic:nvPicPr>
                  <pic:blipFill>
                    <a:blip r:embed="rId24" cstate="print">
                      <a:extLst/>
                    </a:blip>
                    <a:srcRect t="12064" b="12064"/>
                    <a:stretch>
                      <a:fillRect/>
                    </a:stretch>
                  </pic:blipFill>
                  <pic:spPr>
                    <a:xfrm>
                      <a:off x="0" y="0"/>
                      <a:ext cx="5943574" cy="3986841"/>
                    </a:xfrm>
                    <a:prstGeom prst="rect">
                      <a:avLst/>
                    </a:prstGeom>
                    <a:ln w="12700" cap="flat">
                      <a:noFill/>
                      <a:miter lim="400000"/>
                    </a:ln>
                    <a:effectLst/>
                  </pic:spPr>
                </pic:pic>
              </a:graphicData>
            </a:graphic>
          </wp:anchor>
        </w:drawing>
      </w:r>
      <w:r>
        <w:rPr>
          <w:rFonts w:ascii="Arial"/>
        </w:rPr>
        <w:t xml:space="preserve">hnical Design </w:t>
      </w:r>
    </w:p>
    <w:p w:rsidR="00227838" w:rsidDel="00F30F4F" w:rsidRDefault="002A0952">
      <w:pPr>
        <w:pStyle w:val="NormalWeb"/>
        <w:rPr>
          <w:del w:id="43" w:author="Dad" w:date="2014-11-30T16:34:00Z"/>
        </w:rPr>
      </w:pPr>
      <w:r>
        <w:br w:type="page"/>
      </w:r>
    </w:p>
    <w:p w:rsidR="00D67FFE" w:rsidRDefault="00D67FFE" w:rsidP="00D67FFE">
      <w:pPr>
        <w:pStyle w:val="Title"/>
      </w:pPr>
      <w:r>
        <w:rPr>
          <w:rFonts w:ascii="Arial"/>
          <w:color w:val="000080"/>
          <w:sz w:val="32"/>
          <w:szCs w:val="32"/>
          <w:u w:color="000080"/>
        </w:rPr>
        <w:lastRenderedPageBreak/>
        <w:t>Design</w:t>
      </w:r>
    </w:p>
    <w:p w:rsidR="00D67FFE" w:rsidRDefault="00D67FFE" w:rsidP="00D67FFE">
      <w:pPr>
        <w:pStyle w:val="NormalWeb"/>
        <w:rPr>
          <w:rFonts w:ascii="Arial" w:eastAsia="Arial" w:hAnsi="Arial" w:cs="Arial"/>
        </w:rPr>
      </w:pPr>
      <w:r>
        <w:rPr>
          <w:rFonts w:ascii="Arial"/>
        </w:rPr>
        <w:t>Tech</w:t>
      </w:r>
      <w:r>
        <w:rPr>
          <w:noProof/>
        </w:rPr>
        <w:drawing>
          <wp:anchor distT="0" distB="0" distL="0" distR="0" simplePos="0" relativeHeight="251673600" behindDoc="0" locked="0" layoutInCell="1" allowOverlap="1">
            <wp:simplePos x="0" y="0"/>
            <wp:positionH relativeFrom="page">
              <wp:posOffset>1067395</wp:posOffset>
            </wp:positionH>
            <wp:positionV relativeFrom="page">
              <wp:posOffset>2217980</wp:posOffset>
            </wp:positionV>
            <wp:extent cx="5637716" cy="3781678"/>
            <wp:effectExtent l="0" t="0" r="0" b="0"/>
            <wp:wrapThrough wrapText="right" distL="0" distR="0">
              <wp:wrapPolygon edited="1">
                <wp:start x="0" y="0"/>
                <wp:lineTo x="0" y="21601"/>
                <wp:lineTo x="21600" y="21601"/>
                <wp:lineTo x="21600" y="0"/>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29" name="UCI_JAVA_Login_page.png"/>
                    <pic:cNvPicPr/>
                  </pic:nvPicPr>
                  <pic:blipFill>
                    <a:blip r:embed="rId20" cstate="print">
                      <a:extLst/>
                    </a:blip>
                    <a:srcRect t="11984" b="11984"/>
                    <a:stretch>
                      <a:fillRect/>
                    </a:stretch>
                  </pic:blipFill>
                  <pic:spPr>
                    <a:xfrm>
                      <a:off x="0" y="0"/>
                      <a:ext cx="5637716" cy="3781678"/>
                    </a:xfrm>
                    <a:prstGeom prst="rect">
                      <a:avLst/>
                    </a:prstGeom>
                    <a:ln w="12700" cap="flat">
                      <a:noFill/>
                      <a:miter lim="400000"/>
                    </a:ln>
                    <a:effectLst/>
                  </pic:spPr>
                </pic:pic>
              </a:graphicData>
            </a:graphic>
          </wp:anchor>
        </w:drawing>
      </w:r>
      <w:r>
        <w:rPr>
          <w:rFonts w:ascii="Arial"/>
        </w:rPr>
        <w:t xml:space="preserve">nical Design </w:t>
      </w:r>
    </w:p>
    <w:p w:rsidR="00227838" w:rsidRDefault="00227838">
      <w:pPr>
        <w:pStyle w:val="NormalWeb"/>
        <w:rPr>
          <w:rFonts w:ascii="Arial" w:eastAsia="Arial" w:hAnsi="Arial" w:cs="Arial"/>
        </w:rPr>
      </w:pPr>
    </w:p>
    <w:p w:rsidR="00227838" w:rsidRDefault="002A0952">
      <w:pPr>
        <w:pStyle w:val="NormalWeb"/>
      </w:pPr>
      <w:r>
        <w:rPr>
          <w:rFonts w:ascii="Arial" w:eastAsia="Arial" w:hAnsi="Arial" w:cs="Arial"/>
        </w:rPr>
        <w:br w:type="page"/>
      </w:r>
    </w:p>
    <w:p w:rsidR="00227838" w:rsidRDefault="00227838">
      <w:pPr>
        <w:pStyle w:val="NormalWeb"/>
        <w:rPr>
          <w:rFonts w:ascii="Arial" w:eastAsia="Arial" w:hAnsi="Arial" w:cs="Arial"/>
        </w:rPr>
      </w:pPr>
    </w:p>
    <w:p w:rsidR="00227838" w:rsidRDefault="002A0952" w:rsidP="00D67FFE">
      <w:pPr>
        <w:pStyle w:val="Body"/>
      </w:pPr>
      <w:r>
        <w:rPr>
          <w:rFonts w:ascii="Arial" w:eastAsia="Arial" w:hAnsi="Arial" w:cs="Arial"/>
          <w:noProof/>
          <w:color w:val="000000"/>
          <w:sz w:val="24"/>
          <w:szCs w:val="24"/>
          <w:u w:color="000000"/>
          <w:lang w:val="en-US"/>
        </w:rPr>
        <w:drawing>
          <wp:anchor distT="0" distB="0" distL="0" distR="0" simplePos="0" relativeHeight="251666432" behindDoc="0" locked="0" layoutInCell="1" allowOverlap="1">
            <wp:simplePos x="0" y="0"/>
            <wp:positionH relativeFrom="margin">
              <wp:posOffset>336550</wp:posOffset>
            </wp:positionH>
            <wp:positionV relativeFrom="line">
              <wp:posOffset>419100</wp:posOffset>
            </wp:positionV>
            <wp:extent cx="5494478" cy="3685597"/>
            <wp:effectExtent l="0" t="0" r="0" b="0"/>
            <wp:wrapThrough wrapText="right" distL="0" distR="0">
              <wp:wrapPolygon edited="1">
                <wp:start x="0" y="0"/>
                <wp:lineTo x="0" y="21601"/>
                <wp:lineTo x="21599" y="21601"/>
                <wp:lineTo x="21599"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UCI_JAVA_newuser_page.png"/>
                    <pic:cNvPicPr/>
                  </pic:nvPicPr>
                  <pic:blipFill>
                    <a:blip r:embed="rId21" cstate="print">
                      <a:extLst/>
                    </a:blip>
                    <a:srcRect t="11984" b="11984"/>
                    <a:stretch>
                      <a:fillRect/>
                    </a:stretch>
                  </pic:blipFill>
                  <pic:spPr>
                    <a:xfrm>
                      <a:off x="0" y="0"/>
                      <a:ext cx="5494478" cy="3685597"/>
                    </a:xfrm>
                    <a:prstGeom prst="rect">
                      <a:avLst/>
                    </a:prstGeom>
                    <a:ln w="12700" cap="flat">
                      <a:noFill/>
                      <a:miter lim="400000"/>
                    </a:ln>
                    <a:effectLst/>
                  </pic:spPr>
                </pic:pic>
              </a:graphicData>
            </a:graphic>
          </wp:anchor>
        </w:drawing>
      </w:r>
      <w:r>
        <w:rPr>
          <w:rFonts w:hAnsi="Arial"/>
          <w:color w:val="000000"/>
          <w:sz w:val="24"/>
          <w:szCs w:val="24"/>
          <w:u w:color="000000"/>
          <w:lang w:val="en-US"/>
        </w:rPr>
        <w:t>     </w:t>
      </w:r>
      <w:r>
        <w:rPr>
          <w:rFonts w:hAnsi="Arial"/>
          <w:color w:val="000000"/>
          <w:sz w:val="24"/>
          <w:szCs w:val="24"/>
          <w:u w:color="000000"/>
          <w:lang w:val="en-US"/>
        </w:rPr>
        <w:t xml:space="preserve"> </w:t>
      </w:r>
      <w:r>
        <w:rPr>
          <w:rFonts w:hAnsi="Arial"/>
          <w:color w:val="000000"/>
          <w:sz w:val="24"/>
          <w:szCs w:val="24"/>
          <w:u w:color="000000"/>
          <w:lang w:val="en-US"/>
        </w:rPr>
        <w:t>       </w:t>
      </w:r>
    </w:p>
    <w:p w:rsidR="00227838" w:rsidRDefault="00227838">
      <w:pPr>
        <w:pStyle w:val="Body2"/>
      </w:pPr>
    </w:p>
    <w:p w:rsidR="00227838" w:rsidRDefault="00227838">
      <w:pPr>
        <w:pStyle w:val="Body2"/>
      </w:pPr>
    </w:p>
    <w:p w:rsidR="00227838" w:rsidRDefault="00227838">
      <w:pPr>
        <w:pStyle w:val="Body2"/>
      </w:pPr>
    </w:p>
    <w:p w:rsidR="00227838" w:rsidRDefault="00227838">
      <w:pPr>
        <w:pStyle w:val="Body2"/>
      </w:pPr>
    </w:p>
    <w:p w:rsidR="00227838" w:rsidRDefault="002A0952">
      <w:pPr>
        <w:pStyle w:val="Body2"/>
      </w:pPr>
      <w:r>
        <w:br w:type="page"/>
      </w:r>
    </w:p>
    <w:p w:rsidR="00227838" w:rsidRDefault="00D34F2B">
      <w:pPr>
        <w:pStyle w:val="Body2"/>
      </w:pPr>
      <w:r>
        <w:lastRenderedPageBreak/>
        <w:pict>
          <v:rect id="_x0000_s1027" style="position:absolute;margin-left:71.7pt;margin-top:104.8pt;width:250pt;height:128pt;z-index:251660288;visibility:visible;mso-wrap-distance-left:12pt;mso-wrap-distance-top:12pt;mso-wrap-distance-right:12pt;mso-wrap-distance-bottom:12pt;mso-position-horizontal-relative:margin;mso-position-vertical-relative:page" filled="f" stroked="f" strokeweight="1pt">
            <v:stroke miterlimit="4"/>
            <v:textbox style="mso-next-textbox:#_x0000_s1027">
              <w:txbxContent>
                <w:p w:rsidR="00017220" w:rsidRDefault="00017220">
                  <w:pPr>
                    <w:pStyle w:val="Title"/>
                  </w:pPr>
                  <w:proofErr w:type="spellStart"/>
                  <w:r>
                    <w:rPr>
                      <w:lang w:val="fr-FR"/>
                    </w:rPr>
                    <w:t>UCI_RegCourse_TestCase_OutLine</w:t>
                  </w:r>
                  <w:proofErr w:type="spellEnd"/>
                </w:p>
              </w:txbxContent>
            </v:textbox>
            <w10:wrap type="topAndBottom" anchorx="margin" anchory="page"/>
          </v:rect>
        </w:pict>
      </w:r>
      <w:r w:rsidR="002A0952">
        <w:br w:type="page"/>
      </w:r>
    </w:p>
    <w:p w:rsidR="00227838" w:rsidRDefault="00227838">
      <w:pPr>
        <w:pStyle w:val="Body2"/>
      </w:pPr>
    </w:p>
    <w:p w:rsidR="00227838" w:rsidRDefault="00227838">
      <w:pPr>
        <w:pStyle w:val="Title"/>
      </w:pPr>
    </w:p>
    <w:p w:rsidR="00227838" w:rsidRDefault="00227838">
      <w:pPr>
        <w:pStyle w:val="Title"/>
      </w:pPr>
    </w:p>
    <w:p w:rsidR="00227838" w:rsidRDefault="00227838">
      <w:pPr>
        <w:pStyle w:val="Body2"/>
      </w:pPr>
    </w:p>
    <w:p w:rsidR="00227838" w:rsidRDefault="002A0952">
      <w:pPr>
        <w:pStyle w:val="Title"/>
      </w:pPr>
      <w:r>
        <w:br w:type="page"/>
      </w:r>
    </w:p>
    <w:p w:rsidR="00227838" w:rsidRDefault="00227838">
      <w:pPr>
        <w:pStyle w:val="Title"/>
        <w:sectPr w:rsidR="00227838">
          <w:headerReference w:type="default" r:id="rId25"/>
          <w:footerReference w:type="default" r:id="rId26"/>
          <w:pgSz w:w="12240" w:h="15840"/>
          <w:pgMar w:top="1440" w:right="1440" w:bottom="1440" w:left="1440" w:header="720" w:footer="860" w:gutter="0"/>
          <w:cols w:space="720"/>
        </w:sectPr>
      </w:pPr>
    </w:p>
    <w:p w:rsidR="00227838" w:rsidRDefault="002A0952">
      <w:pPr>
        <w:pStyle w:val="Title"/>
      </w:pPr>
      <w:r>
        <w:rPr>
          <w:lang w:val="fr-FR"/>
        </w:rPr>
        <w:lastRenderedPageBreak/>
        <w:t>UCI_RegCourse_TestCase_OutLine</w:t>
      </w:r>
    </w:p>
    <w:p w:rsidR="00227838" w:rsidRPr="00D67FFE" w:rsidRDefault="00D67FFE" w:rsidP="00D67FFE">
      <w:pPr>
        <w:pStyle w:val="Title"/>
      </w:pPr>
      <w:r>
        <w:rPr>
          <w:rFonts w:ascii="Arial"/>
          <w:color w:val="000080"/>
          <w:sz w:val="32"/>
          <w:szCs w:val="32"/>
          <w:u w:color="000080"/>
        </w:rPr>
        <w:t>Construction</w:t>
      </w:r>
    </w:p>
    <w:p w:rsidR="00227838" w:rsidRDefault="002A0952">
      <w:pPr>
        <w:pStyle w:val="NormalWeb"/>
        <w:rPr>
          <w:rFonts w:ascii="Arial" w:eastAsia="Arial" w:hAnsi="Arial" w:cs="Arial"/>
        </w:rPr>
      </w:pPr>
      <w:r>
        <w:rPr>
          <w:rFonts w:hAnsi="Times New Roman"/>
        </w:rPr>
        <w:t> </w:t>
      </w:r>
      <w:r>
        <w:rPr>
          <w:rFonts w:ascii="Arial"/>
        </w:rPr>
        <w:t>Source Code, Version Control Sheet</w:t>
      </w:r>
    </w:p>
    <w:p w:rsidR="00227838" w:rsidRDefault="00227838">
      <w:pPr>
        <w:pStyle w:val="NormalWeb"/>
        <w:rPr>
          <w:rFonts w:ascii="Arial" w:eastAsia="Arial" w:hAnsi="Arial" w:cs="Arial"/>
        </w:rPr>
      </w:pPr>
    </w:p>
    <w:p w:rsidR="00227838" w:rsidRDefault="00227838">
      <w:pPr>
        <w:pStyle w:val="NormalWeb"/>
        <w:rPr>
          <w:rFonts w:ascii="Arial" w:eastAsia="Arial" w:hAnsi="Arial" w:cs="Arial"/>
        </w:rPr>
      </w:pPr>
    </w:p>
    <w:tbl>
      <w:tblPr>
        <w:tblW w:w="71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48"/>
        <w:gridCol w:w="4680"/>
      </w:tblGrid>
      <w:tr w:rsidR="00227838">
        <w:trPr>
          <w:trHeight w:val="223"/>
        </w:trPr>
        <w:tc>
          <w:tcPr>
            <w:tcW w:w="244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227838" w:rsidRDefault="002A0952">
            <w:pPr>
              <w:pStyle w:val="THTableHeading"/>
            </w:pPr>
            <w:r>
              <w:t>Date of Release</w:t>
            </w:r>
          </w:p>
        </w:tc>
        <w:tc>
          <w:tcPr>
            <w:tcW w:w="46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227838" w:rsidRDefault="002A0952">
            <w:pPr>
              <w:pStyle w:val="THTableHeading"/>
            </w:pPr>
            <w:r>
              <w:t>Revisions</w:t>
            </w:r>
          </w:p>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TTTableText"/>
            </w:pPr>
            <w:r>
              <w:t>Draft</w:t>
            </w:r>
          </w:p>
        </w:tc>
      </w:tr>
      <w:tr w:rsidR="00227838">
        <w:trPr>
          <w:trHeight w:val="223"/>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TTTableText"/>
            </w:pPr>
            <w:r>
              <w:t>7/3/14</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A0952">
            <w:pPr>
              <w:pStyle w:val="TTTableText"/>
            </w:pPr>
            <w:r>
              <w:t>Added Final Releases and updated version notes.</w:t>
            </w:r>
          </w:p>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r w:rsidR="00227838">
        <w:trPr>
          <w:trHeight w:val="25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838" w:rsidRDefault="00227838"/>
        </w:tc>
      </w:tr>
    </w:tbl>
    <w:p w:rsidR="00227838" w:rsidRDefault="002A0952">
      <w:pPr>
        <w:pStyle w:val="NormalWeb"/>
      </w:pPr>
      <w:r>
        <w:rPr>
          <w:rFonts w:ascii="Arial"/>
        </w:rPr>
        <w:t xml:space="preserve">                </w:t>
      </w:r>
      <w:r>
        <w:br w:type="page"/>
      </w:r>
    </w:p>
    <w:p w:rsidR="00227838" w:rsidRDefault="002A0952">
      <w:pPr>
        <w:pStyle w:val="Body2"/>
      </w:pPr>
      <w:r>
        <w:lastRenderedPageBreak/>
        <w:br w:type="page"/>
      </w:r>
    </w:p>
    <w:p w:rsidR="00227838" w:rsidRDefault="00D34F2B">
      <w:pPr>
        <w:pStyle w:val="Body2"/>
      </w:pPr>
      <w:r>
        <w:lastRenderedPageBreak/>
        <w:pict>
          <v:shapetype id="_x0000_t202" coordsize="21600,21600" o:spt="202" path="m,l,21600r21600,l21600,xe">
            <v:stroke joinstyle="miter"/>
            <v:path gradientshapeok="t" o:connecttype="rect"/>
          </v:shapetype>
          <v:shape id="_x0000_s1028" type="#_x0000_t202" style="position:absolute;margin-left:68.2pt;margin-top:-117.4pt;width:357.2pt;height:468pt;z-index:251669504;visibility:visible;mso-wrap-distance-left:12pt;mso-wrap-distance-top:12pt;mso-wrap-distance-right:12pt;mso-wrap-distance-bottom:12pt;mso-position-horizontal-relative:page;mso-position-vertical-relative:page" filled="f" stroked="f" strokeweight=".8pt">
            <v:stroke joinstyle="bevel"/>
            <v:textbox style="mso-next-textbox:#_x0000_s1028">
              <w:txbxContent>
                <w:tbl>
                  <w:tblPr>
                    <w:tblW w:w="7483" w:type="dxa"/>
                    <w:tblInd w:w="-32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tblPrChange w:id="44" w:author="Dad" w:date="2014-11-30T16:37:00Z">
                      <w:tblPr>
                        <w:tblW w:w="7143" w:type="dxa"/>
                        <w:tblInd w:w="2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tblPr>
                    </w:tblPrChange>
                  </w:tblPr>
                  <w:tblGrid>
                    <w:gridCol w:w="2790"/>
                    <w:gridCol w:w="4693"/>
                    <w:tblGridChange w:id="45">
                      <w:tblGrid>
                        <w:gridCol w:w="1513"/>
                        <w:gridCol w:w="5630"/>
                      </w:tblGrid>
                    </w:tblGridChange>
                  </w:tblGrid>
                  <w:tr w:rsidR="00017220" w:rsidTr="00F30F4F">
                    <w:trPr>
                      <w:trHeight w:val="280"/>
                      <w:trPrChange w:id="46"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47"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Suite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48"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TS001</w:t>
                        </w:r>
                      </w:p>
                    </w:tc>
                  </w:tr>
                  <w:tr w:rsidR="00017220" w:rsidTr="00F30F4F">
                    <w:trPr>
                      <w:trHeight w:val="280"/>
                      <w:trPrChange w:id="49"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0"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1"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TC001</w:t>
                        </w:r>
                      </w:p>
                    </w:tc>
                  </w:tr>
                  <w:tr w:rsidR="00017220" w:rsidTr="00F30F4F">
                    <w:trPr>
                      <w:trHeight w:val="520"/>
                      <w:trPrChange w:id="52"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3"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Summary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4"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check </w:t>
                        </w:r>
                        <w:proofErr w:type="spellStart"/>
                        <w:r>
                          <w:rPr>
                            <w:rFonts w:ascii="Inherit" w:eastAsia="Inherit" w:hAnsi="Inherit" w:cs="Inherit"/>
                            <w:color w:val="555555"/>
                          </w:rPr>
                          <w:t>csvOperation</w:t>
                        </w:r>
                        <w:proofErr w:type="spellEnd"/>
                        <w:r>
                          <w:rPr>
                            <w:rFonts w:ascii="Inherit" w:eastAsia="Inherit" w:hAnsi="Inherit" w:cs="Inherit"/>
                            <w:color w:val="555555"/>
                          </w:rPr>
                          <w:t xml:space="preserve"> class functionality</w:t>
                        </w:r>
                      </w:p>
                    </w:tc>
                  </w:tr>
                  <w:tr w:rsidR="00017220" w:rsidTr="00F30F4F">
                    <w:trPr>
                      <w:trHeight w:val="520"/>
                      <w:trPrChange w:id="55"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6"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Related Requirement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7"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RR001</w:t>
                        </w:r>
                      </w:p>
                    </w:tc>
                  </w:tr>
                  <w:tr w:rsidR="00017220" w:rsidTr="00F30F4F">
                    <w:trPr>
                      <w:trHeight w:val="280"/>
                      <w:trPrChange w:id="58"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59"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Prerequisites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0"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JRE installed</w:t>
                        </w:r>
                      </w:p>
                    </w:tc>
                  </w:tr>
                  <w:tr w:rsidR="00017220" w:rsidTr="00F30F4F">
                    <w:trPr>
                      <w:trHeight w:val="520"/>
                      <w:trPrChange w:id="61"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2"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Procedure</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3"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1. Create database files. 2. check all function method in the class</w:t>
                        </w:r>
                      </w:p>
                    </w:tc>
                  </w:tr>
                  <w:tr w:rsidR="00017220" w:rsidTr="00F30F4F">
                    <w:trPr>
                      <w:trHeight w:val="280"/>
                      <w:trPrChange w:id="64"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5"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Data</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6"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create </w:t>
                        </w:r>
                        <w:proofErr w:type="spellStart"/>
                        <w:r>
                          <w:rPr>
                            <w:rFonts w:ascii="Inherit" w:eastAsia="Inherit" w:hAnsi="Inherit" w:cs="Inherit"/>
                            <w:color w:val="555555"/>
                          </w:rPr>
                          <w:t>studentdatabase</w:t>
                        </w:r>
                        <w:proofErr w:type="spellEnd"/>
                        <w:r>
                          <w:rPr>
                            <w:rFonts w:ascii="Inherit" w:eastAsia="Inherit" w:hAnsi="Inherit" w:cs="Inherit"/>
                            <w:color w:val="555555"/>
                          </w:rPr>
                          <w:t xml:space="preserve"> and </w:t>
                        </w:r>
                        <w:proofErr w:type="spellStart"/>
                        <w:r>
                          <w:rPr>
                            <w:rFonts w:ascii="Inherit" w:eastAsia="Inherit" w:hAnsi="Inherit" w:cs="Inherit"/>
                            <w:color w:val="555555"/>
                          </w:rPr>
                          <w:t>coursedatabase</w:t>
                        </w:r>
                        <w:proofErr w:type="spellEnd"/>
                        <w:r>
                          <w:rPr>
                            <w:rFonts w:ascii="Inherit" w:eastAsia="Inherit" w:hAnsi="Inherit" w:cs="Inherit"/>
                            <w:color w:val="555555"/>
                          </w:rPr>
                          <w:t xml:space="preserve"> </w:t>
                        </w:r>
                        <w:proofErr w:type="spellStart"/>
                        <w:r>
                          <w:rPr>
                            <w:rFonts w:ascii="Inherit" w:eastAsia="Inherit" w:hAnsi="Inherit" w:cs="Inherit"/>
                            <w:color w:val="555555"/>
                          </w:rPr>
                          <w:t>csv</w:t>
                        </w:r>
                        <w:proofErr w:type="spellEnd"/>
                        <w:r>
                          <w:rPr>
                            <w:rFonts w:ascii="Inherit" w:eastAsia="Inherit" w:hAnsi="Inherit" w:cs="Inherit"/>
                            <w:color w:val="555555"/>
                          </w:rPr>
                          <w:t xml:space="preserve"> files for test</w:t>
                        </w:r>
                      </w:p>
                    </w:tc>
                  </w:tr>
                  <w:tr w:rsidR="00017220" w:rsidTr="00F30F4F">
                    <w:trPr>
                      <w:trHeight w:val="520"/>
                      <w:trPrChange w:id="67"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8"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Expected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69"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file operation should all pass</w:t>
                        </w:r>
                      </w:p>
                    </w:tc>
                  </w:tr>
                  <w:tr w:rsidR="00017220" w:rsidTr="00F30F4F">
                    <w:trPr>
                      <w:trHeight w:val="280"/>
                      <w:trPrChange w:id="70"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1"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Actual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2"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73"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4"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Status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5"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76"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7"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Remarks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78"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79"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0"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Created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1"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TAO CHENG</w:t>
                        </w:r>
                      </w:p>
                    </w:tc>
                  </w:tr>
                  <w:tr w:rsidR="00017220" w:rsidTr="00F30F4F">
                    <w:trPr>
                      <w:trHeight w:val="520"/>
                      <w:trPrChange w:id="82"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3"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Creation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4"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11/16/14</w:t>
                        </w:r>
                      </w:p>
                    </w:tc>
                  </w:tr>
                  <w:tr w:rsidR="00017220" w:rsidTr="00F30F4F">
                    <w:trPr>
                      <w:trHeight w:val="280"/>
                      <w:trPrChange w:id="85"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6"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Executed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7"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88"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89"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Execution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90"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91"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92"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Environment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93"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proofErr w:type="gramStart"/>
                        <w:r>
                          <w:rPr>
                            <w:rFonts w:ascii="Inherit" w:eastAsia="Inherit" w:hAnsi="Inherit" w:cs="Inherit"/>
                            <w:color w:val="555555"/>
                          </w:rPr>
                          <w:t>windows</w:t>
                        </w:r>
                        <w:proofErr w:type="gramEnd"/>
                        <w:r>
                          <w:rPr>
                            <w:rFonts w:ascii="Inherit" w:eastAsia="Inherit" w:hAnsi="Inherit" w:cs="Inherit"/>
                            <w:color w:val="555555"/>
                          </w:rPr>
                          <w:t xml:space="preserve"> 7 or 8 or 8.1. </w:t>
                        </w:r>
                        <w:proofErr w:type="gramStart"/>
                        <w:r>
                          <w:rPr>
                            <w:rFonts w:ascii="Inherit" w:eastAsia="Inherit" w:hAnsi="Inherit" w:cs="Inherit"/>
                            <w:color w:val="555555"/>
                          </w:rPr>
                          <w:t>java</w:t>
                        </w:r>
                        <w:proofErr w:type="gramEnd"/>
                        <w:r>
                          <w:rPr>
                            <w:rFonts w:ascii="Inherit" w:eastAsia="Inherit" w:hAnsi="Inherit" w:cs="Inherit"/>
                            <w:color w:val="555555"/>
                          </w:rPr>
                          <w:t xml:space="preserve"> 8.</w:t>
                        </w:r>
                      </w:p>
                    </w:tc>
                  </w:tr>
                  <w:tr w:rsidR="00017220" w:rsidTr="00F30F4F">
                    <w:trPr>
                      <w:trHeight w:val="280"/>
                      <w:trPrChange w:id="94" w:author="Dad" w:date="2014-11-30T16:37:00Z">
                        <w:trPr>
                          <w:trHeight w:val="280"/>
                        </w:trPr>
                      </w:trPrChange>
                    </w:trPr>
                    <w:tc>
                      <w:tcPr>
                        <w:tcW w:w="2790"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Change w:id="95" w:author="Dad" w:date="2014-11-30T16:37:00Z">
                          <w:tcPr>
                            <w:tcW w:w="1513"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
                        </w:tcPrChange>
                      </w:tcPr>
                      <w:p w:rsidR="00017220" w:rsidRDefault="00017220"/>
                    </w:tc>
                    <w:tc>
                      <w:tcPr>
                        <w:tcW w:w="4693"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Change w:id="96" w:author="Dad" w:date="2014-11-30T16:37:00Z">
                          <w:tcPr>
                            <w:tcW w:w="5630"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
                        </w:tcPrChange>
                      </w:tcPr>
                      <w:p w:rsidR="00017220" w:rsidRDefault="00017220"/>
                    </w:tc>
                  </w:tr>
                  <w:tr w:rsidR="00017220" w:rsidTr="00F30F4F">
                    <w:trPr>
                      <w:trHeight w:val="280"/>
                      <w:trPrChange w:id="97"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98"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Suite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99"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TS002</w:t>
                        </w:r>
                      </w:p>
                    </w:tc>
                  </w:tr>
                  <w:tr w:rsidR="00017220" w:rsidTr="00F30F4F">
                    <w:trPr>
                      <w:trHeight w:val="280"/>
                      <w:trPrChange w:id="100"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1"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2"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TC002</w:t>
                        </w:r>
                      </w:p>
                    </w:tc>
                  </w:tr>
                  <w:tr w:rsidR="00017220" w:rsidTr="00F30F4F">
                    <w:trPr>
                      <w:trHeight w:val="520"/>
                      <w:trPrChange w:id="103"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4"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Summary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5"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check </w:t>
                        </w:r>
                        <w:proofErr w:type="spellStart"/>
                        <w:r>
                          <w:rPr>
                            <w:rFonts w:ascii="Inherit" w:eastAsia="Inherit" w:hAnsi="Inherit" w:cs="Inherit"/>
                            <w:color w:val="555555"/>
                          </w:rPr>
                          <w:t>SchoolDatabase</w:t>
                        </w:r>
                        <w:proofErr w:type="spellEnd"/>
                        <w:r>
                          <w:rPr>
                            <w:rFonts w:ascii="Inherit" w:eastAsia="Inherit" w:hAnsi="Inherit" w:cs="Inherit"/>
                            <w:color w:val="555555"/>
                          </w:rPr>
                          <w:t xml:space="preserve"> class functionality</w:t>
                        </w:r>
                      </w:p>
                    </w:tc>
                  </w:tr>
                  <w:tr w:rsidR="00017220" w:rsidTr="00F30F4F">
                    <w:trPr>
                      <w:trHeight w:val="520"/>
                      <w:trPrChange w:id="106"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7"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Related Requirement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08"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RR002</w:t>
                        </w:r>
                      </w:p>
                    </w:tc>
                  </w:tr>
                  <w:tr w:rsidR="00017220" w:rsidTr="00F30F4F">
                    <w:trPr>
                      <w:trHeight w:val="280"/>
                      <w:trPrChange w:id="109"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0"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Prerequisites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1"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JRE installed; </w:t>
                        </w:r>
                        <w:proofErr w:type="spellStart"/>
                        <w:r>
                          <w:rPr>
                            <w:rFonts w:ascii="Inherit" w:eastAsia="Inherit" w:hAnsi="Inherit" w:cs="Inherit"/>
                            <w:color w:val="555555"/>
                          </w:rPr>
                          <w:t>CSVOperation</w:t>
                        </w:r>
                        <w:proofErr w:type="spellEnd"/>
                        <w:r>
                          <w:rPr>
                            <w:rFonts w:ascii="Inherit" w:eastAsia="Inherit" w:hAnsi="Inherit" w:cs="Inherit"/>
                            <w:color w:val="555555"/>
                          </w:rPr>
                          <w:t xml:space="preserve"> class is tested ok.</w:t>
                        </w:r>
                      </w:p>
                    </w:tc>
                  </w:tr>
                  <w:tr w:rsidR="00017220" w:rsidTr="00F30F4F">
                    <w:trPr>
                      <w:trHeight w:val="520"/>
                      <w:trPrChange w:id="112"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3"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Procedure</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4"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1. </w:t>
                        </w:r>
                        <w:proofErr w:type="gramStart"/>
                        <w:r>
                          <w:rPr>
                            <w:rFonts w:ascii="Inherit" w:eastAsia="Inherit" w:hAnsi="Inherit" w:cs="Inherit"/>
                            <w:color w:val="555555"/>
                          </w:rPr>
                          <w:t>create</w:t>
                        </w:r>
                        <w:proofErr w:type="gramEnd"/>
                        <w:r>
                          <w:rPr>
                            <w:rFonts w:ascii="Inherit" w:eastAsia="Inherit" w:hAnsi="Inherit" w:cs="Inherit"/>
                            <w:color w:val="555555"/>
                          </w:rPr>
                          <w:t xml:space="preserve"> database files. 2. Link to </w:t>
                        </w:r>
                        <w:proofErr w:type="spellStart"/>
                        <w:r>
                          <w:rPr>
                            <w:rFonts w:ascii="Inherit" w:eastAsia="Inherit" w:hAnsi="Inherit" w:cs="Inherit"/>
                            <w:color w:val="555555"/>
                          </w:rPr>
                          <w:t>CSVOperation</w:t>
                        </w:r>
                        <w:proofErr w:type="spellEnd"/>
                        <w:r>
                          <w:rPr>
                            <w:rFonts w:ascii="Inherit" w:eastAsia="Inherit" w:hAnsi="Inherit" w:cs="Inherit"/>
                            <w:color w:val="555555"/>
                          </w:rPr>
                          <w:t xml:space="preserve"> class. 3. check all function method in the class</w:t>
                        </w:r>
                      </w:p>
                    </w:tc>
                  </w:tr>
                  <w:tr w:rsidR="00017220" w:rsidTr="00F30F4F">
                    <w:trPr>
                      <w:trHeight w:val="280"/>
                      <w:trPrChange w:id="115"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6"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Data</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7"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create </w:t>
                        </w:r>
                        <w:proofErr w:type="spellStart"/>
                        <w:r>
                          <w:rPr>
                            <w:rFonts w:ascii="Inherit" w:eastAsia="Inherit" w:hAnsi="Inherit" w:cs="Inherit"/>
                            <w:color w:val="555555"/>
                          </w:rPr>
                          <w:t>studentdatabase</w:t>
                        </w:r>
                        <w:proofErr w:type="spellEnd"/>
                        <w:r>
                          <w:rPr>
                            <w:rFonts w:ascii="Inherit" w:eastAsia="Inherit" w:hAnsi="Inherit" w:cs="Inherit"/>
                            <w:color w:val="555555"/>
                          </w:rPr>
                          <w:t xml:space="preserve"> and </w:t>
                        </w:r>
                        <w:proofErr w:type="spellStart"/>
                        <w:r>
                          <w:rPr>
                            <w:rFonts w:ascii="Inherit" w:eastAsia="Inherit" w:hAnsi="Inherit" w:cs="Inherit"/>
                            <w:color w:val="555555"/>
                          </w:rPr>
                          <w:t>coursedatabase</w:t>
                        </w:r>
                        <w:proofErr w:type="spellEnd"/>
                        <w:r>
                          <w:rPr>
                            <w:rFonts w:ascii="Inherit" w:eastAsia="Inherit" w:hAnsi="Inherit" w:cs="Inherit"/>
                            <w:color w:val="555555"/>
                          </w:rPr>
                          <w:t xml:space="preserve"> </w:t>
                        </w:r>
                        <w:proofErr w:type="spellStart"/>
                        <w:r>
                          <w:rPr>
                            <w:rFonts w:ascii="Inherit" w:eastAsia="Inherit" w:hAnsi="Inherit" w:cs="Inherit"/>
                            <w:color w:val="555555"/>
                          </w:rPr>
                          <w:t>csv</w:t>
                        </w:r>
                        <w:proofErr w:type="spellEnd"/>
                        <w:r>
                          <w:rPr>
                            <w:rFonts w:ascii="Inherit" w:eastAsia="Inherit" w:hAnsi="Inherit" w:cs="Inherit"/>
                            <w:color w:val="555555"/>
                          </w:rPr>
                          <w:t xml:space="preserve"> files for test</w:t>
                        </w:r>
                      </w:p>
                    </w:tc>
                  </w:tr>
                  <w:tr w:rsidR="00017220" w:rsidTr="00F30F4F">
                    <w:trPr>
                      <w:trHeight w:val="520"/>
                      <w:trPrChange w:id="118"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19"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Expected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0"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file operation should all pass</w:t>
                        </w:r>
                      </w:p>
                    </w:tc>
                  </w:tr>
                  <w:tr w:rsidR="00017220" w:rsidTr="00F30F4F">
                    <w:trPr>
                      <w:trHeight w:val="280"/>
                      <w:trPrChange w:id="121"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2"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Actual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3"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24"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5"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Status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6"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27"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8"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Remarks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29"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30"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1"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Created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2"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TAO CHENG</w:t>
                        </w:r>
                      </w:p>
                    </w:tc>
                  </w:tr>
                  <w:tr w:rsidR="00017220" w:rsidTr="00F30F4F">
                    <w:trPr>
                      <w:trHeight w:val="520"/>
                      <w:trPrChange w:id="133"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4"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Creation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5"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11/16/14</w:t>
                        </w:r>
                      </w:p>
                    </w:tc>
                  </w:tr>
                  <w:tr w:rsidR="00017220" w:rsidTr="00F30F4F">
                    <w:trPr>
                      <w:trHeight w:val="280"/>
                      <w:trPrChange w:id="136"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7"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Executed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38"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139"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40"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Execution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41"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142"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43"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Environment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44"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proofErr w:type="gramStart"/>
                        <w:r>
                          <w:rPr>
                            <w:rFonts w:ascii="Inherit" w:eastAsia="Inherit" w:hAnsi="Inherit" w:cs="Inherit"/>
                            <w:color w:val="555555"/>
                          </w:rPr>
                          <w:t>windows</w:t>
                        </w:r>
                        <w:proofErr w:type="gramEnd"/>
                        <w:r>
                          <w:rPr>
                            <w:rFonts w:ascii="Inherit" w:eastAsia="Inherit" w:hAnsi="Inherit" w:cs="Inherit"/>
                            <w:color w:val="555555"/>
                          </w:rPr>
                          <w:t xml:space="preserve"> 7 or 8 or 8.1. </w:t>
                        </w:r>
                        <w:proofErr w:type="gramStart"/>
                        <w:r>
                          <w:rPr>
                            <w:rFonts w:ascii="Inherit" w:eastAsia="Inherit" w:hAnsi="Inherit" w:cs="Inherit"/>
                            <w:color w:val="555555"/>
                          </w:rPr>
                          <w:t>java</w:t>
                        </w:r>
                        <w:proofErr w:type="gramEnd"/>
                        <w:r>
                          <w:rPr>
                            <w:rFonts w:ascii="Inherit" w:eastAsia="Inherit" w:hAnsi="Inherit" w:cs="Inherit"/>
                            <w:color w:val="555555"/>
                          </w:rPr>
                          <w:t xml:space="preserve"> 8.</w:t>
                        </w:r>
                      </w:p>
                    </w:tc>
                  </w:tr>
                  <w:tr w:rsidR="00017220" w:rsidTr="00F30F4F">
                    <w:trPr>
                      <w:trHeight w:val="280"/>
                      <w:trPrChange w:id="145" w:author="Dad" w:date="2014-11-30T16:37:00Z">
                        <w:trPr>
                          <w:trHeight w:val="280"/>
                        </w:trPr>
                      </w:trPrChange>
                    </w:trPr>
                    <w:tc>
                      <w:tcPr>
                        <w:tcW w:w="2790"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Change w:id="146" w:author="Dad" w:date="2014-11-30T16:37:00Z">
                          <w:tcPr>
                            <w:tcW w:w="1513"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
                        </w:tcPrChange>
                      </w:tcPr>
                      <w:p w:rsidR="00017220" w:rsidRDefault="00017220"/>
                    </w:tc>
                    <w:tc>
                      <w:tcPr>
                        <w:tcW w:w="4693"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Change w:id="147" w:author="Dad" w:date="2014-11-30T16:37:00Z">
                          <w:tcPr>
                            <w:tcW w:w="5630" w:type="dxa"/>
                            <w:tcBorders>
                              <w:top w:val="single" w:sz="16" w:space="0" w:color="000000"/>
                              <w:left w:val="single" w:sz="8" w:space="0" w:color="AAAAAA"/>
                              <w:bottom w:val="single" w:sz="16" w:space="0" w:color="000000"/>
                              <w:right w:val="single" w:sz="8" w:space="0" w:color="AAAAAA"/>
                            </w:tcBorders>
                            <w:shd w:val="clear" w:color="auto" w:fill="auto"/>
                            <w:tcMar>
                              <w:top w:w="40" w:type="dxa"/>
                              <w:left w:w="40" w:type="dxa"/>
                              <w:bottom w:w="40" w:type="dxa"/>
                              <w:right w:w="40" w:type="dxa"/>
                            </w:tcMar>
                            <w:vAlign w:val="center"/>
                          </w:tcPr>
                        </w:tcPrChange>
                      </w:tcPr>
                      <w:p w:rsidR="00017220" w:rsidRDefault="00017220"/>
                    </w:tc>
                  </w:tr>
                  <w:tr w:rsidR="00017220" w:rsidTr="00F30F4F">
                    <w:trPr>
                      <w:trHeight w:val="280"/>
                      <w:trPrChange w:id="148"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49"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Suite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0"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TS003</w:t>
                        </w:r>
                      </w:p>
                    </w:tc>
                  </w:tr>
                  <w:tr w:rsidR="00017220" w:rsidTr="00F30F4F">
                    <w:trPr>
                      <w:trHeight w:val="280"/>
                      <w:trPrChange w:id="151"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2"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ID</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3"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TC003</w:t>
                        </w:r>
                      </w:p>
                    </w:tc>
                  </w:tr>
                  <w:tr w:rsidR="00017220" w:rsidTr="00F30F4F">
                    <w:trPr>
                      <w:trHeight w:val="520"/>
                      <w:trPrChange w:id="154"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5"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Case Summary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6"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check </w:t>
                        </w:r>
                        <w:proofErr w:type="spellStart"/>
                        <w:r>
                          <w:rPr>
                            <w:rFonts w:ascii="Inherit" w:eastAsia="Inherit" w:hAnsi="Inherit" w:cs="Inherit"/>
                            <w:color w:val="555555"/>
                          </w:rPr>
                          <w:t>RegInterface</w:t>
                        </w:r>
                        <w:proofErr w:type="spellEnd"/>
                        <w:r>
                          <w:rPr>
                            <w:rFonts w:ascii="Inherit" w:eastAsia="Inherit" w:hAnsi="Inherit" w:cs="Inherit"/>
                            <w:color w:val="555555"/>
                          </w:rPr>
                          <w:t xml:space="preserve"> class functionality</w:t>
                        </w:r>
                      </w:p>
                    </w:tc>
                  </w:tr>
                  <w:tr w:rsidR="00017220" w:rsidTr="00F30F4F">
                    <w:trPr>
                      <w:trHeight w:val="520"/>
                      <w:trPrChange w:id="157"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8"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Related Requirement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59"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RR003</w:t>
                        </w:r>
                      </w:p>
                    </w:tc>
                  </w:tr>
                  <w:tr w:rsidR="00017220" w:rsidTr="00F30F4F">
                    <w:trPr>
                      <w:trHeight w:val="520"/>
                      <w:trPrChange w:id="160"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1"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Prerequisites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2"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JRE installed; </w:t>
                        </w:r>
                        <w:proofErr w:type="spellStart"/>
                        <w:r>
                          <w:rPr>
                            <w:rFonts w:ascii="Inherit" w:eastAsia="Inherit" w:hAnsi="Inherit" w:cs="Inherit"/>
                            <w:color w:val="555555"/>
                          </w:rPr>
                          <w:t>CSVOperation</w:t>
                        </w:r>
                        <w:proofErr w:type="spellEnd"/>
                        <w:r>
                          <w:rPr>
                            <w:rFonts w:ascii="Inherit" w:eastAsia="Inherit" w:hAnsi="Inherit" w:cs="Inherit"/>
                            <w:color w:val="555555"/>
                          </w:rPr>
                          <w:t xml:space="preserve"> class is tested ok; </w:t>
                        </w:r>
                        <w:proofErr w:type="spellStart"/>
                        <w:r>
                          <w:rPr>
                            <w:rFonts w:ascii="Inherit" w:eastAsia="Inherit" w:hAnsi="Inherit" w:cs="Inherit"/>
                            <w:color w:val="555555"/>
                          </w:rPr>
                          <w:t>SchoolDatabase</w:t>
                        </w:r>
                        <w:proofErr w:type="spellEnd"/>
                        <w:r>
                          <w:rPr>
                            <w:rFonts w:ascii="Inherit" w:eastAsia="Inherit" w:hAnsi="Inherit" w:cs="Inherit"/>
                            <w:color w:val="555555"/>
                          </w:rPr>
                          <w:t xml:space="preserve"> is tested ok.</w:t>
                        </w:r>
                      </w:p>
                    </w:tc>
                  </w:tr>
                  <w:tr w:rsidR="00017220" w:rsidTr="00F30F4F">
                    <w:trPr>
                      <w:trHeight w:val="280"/>
                      <w:trPrChange w:id="163"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4"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Procedure</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5"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Check the menu switch described in menu mockup file</w:t>
                        </w:r>
                      </w:p>
                    </w:tc>
                  </w:tr>
                  <w:tr w:rsidR="00017220" w:rsidTr="00F30F4F">
                    <w:trPr>
                      <w:trHeight w:val="280"/>
                      <w:trPrChange w:id="166"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7"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Data</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68"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 xml:space="preserve">create </w:t>
                        </w:r>
                        <w:proofErr w:type="spellStart"/>
                        <w:r>
                          <w:rPr>
                            <w:rFonts w:ascii="Inherit" w:eastAsia="Inherit" w:hAnsi="Inherit" w:cs="Inherit"/>
                            <w:color w:val="555555"/>
                          </w:rPr>
                          <w:t>studentdatabase</w:t>
                        </w:r>
                        <w:proofErr w:type="spellEnd"/>
                        <w:r>
                          <w:rPr>
                            <w:rFonts w:ascii="Inherit" w:eastAsia="Inherit" w:hAnsi="Inherit" w:cs="Inherit"/>
                            <w:color w:val="555555"/>
                          </w:rPr>
                          <w:t xml:space="preserve"> and </w:t>
                        </w:r>
                        <w:proofErr w:type="spellStart"/>
                        <w:r>
                          <w:rPr>
                            <w:rFonts w:ascii="Inherit" w:eastAsia="Inherit" w:hAnsi="Inherit" w:cs="Inherit"/>
                            <w:color w:val="555555"/>
                          </w:rPr>
                          <w:t>coursedatabase</w:t>
                        </w:r>
                        <w:proofErr w:type="spellEnd"/>
                        <w:r>
                          <w:rPr>
                            <w:rFonts w:ascii="Inherit" w:eastAsia="Inherit" w:hAnsi="Inherit" w:cs="Inherit"/>
                            <w:color w:val="555555"/>
                          </w:rPr>
                          <w:t xml:space="preserve"> </w:t>
                        </w:r>
                        <w:proofErr w:type="spellStart"/>
                        <w:r>
                          <w:rPr>
                            <w:rFonts w:ascii="Inherit" w:eastAsia="Inherit" w:hAnsi="Inherit" w:cs="Inherit"/>
                            <w:color w:val="555555"/>
                          </w:rPr>
                          <w:t>csv</w:t>
                        </w:r>
                        <w:proofErr w:type="spellEnd"/>
                        <w:r>
                          <w:rPr>
                            <w:rFonts w:ascii="Inherit" w:eastAsia="Inherit" w:hAnsi="Inherit" w:cs="Inherit"/>
                            <w:color w:val="555555"/>
                          </w:rPr>
                          <w:t xml:space="preserve"> files for test</w:t>
                        </w:r>
                      </w:p>
                    </w:tc>
                  </w:tr>
                  <w:tr w:rsidR="00017220" w:rsidTr="00F30F4F">
                    <w:trPr>
                      <w:trHeight w:val="520"/>
                      <w:trPrChange w:id="169"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0"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Expected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1"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file operation should all pass</w:t>
                        </w:r>
                      </w:p>
                    </w:tc>
                  </w:tr>
                  <w:tr w:rsidR="00017220" w:rsidTr="00F30F4F">
                    <w:trPr>
                      <w:trHeight w:val="280"/>
                      <w:trPrChange w:id="172"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3"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Actual Result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4"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75"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6"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Status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7"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78"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79"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Remarks</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0"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280"/>
                      <w:trPrChange w:id="181"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2"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Created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3"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TAO CHENG</w:t>
                        </w:r>
                      </w:p>
                    </w:tc>
                  </w:tr>
                  <w:tr w:rsidR="00017220" w:rsidTr="00F30F4F">
                    <w:trPr>
                      <w:trHeight w:val="520"/>
                      <w:trPrChange w:id="184"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5"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Creation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6"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11/16/14</w:t>
                        </w:r>
                      </w:p>
                    </w:tc>
                  </w:tr>
                  <w:tr w:rsidR="00017220" w:rsidTr="00F30F4F">
                    <w:trPr>
                      <w:trHeight w:val="280"/>
                      <w:trPrChange w:id="187" w:author="Dad" w:date="2014-11-30T16:37:00Z">
                        <w:trPr>
                          <w:trHeight w:val="28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8"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Executed By</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89"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190"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91"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Date of Execution</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92"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TBD</w:t>
                        </w:r>
                      </w:p>
                    </w:tc>
                  </w:tr>
                  <w:tr w:rsidR="00017220" w:rsidTr="00F30F4F">
                    <w:trPr>
                      <w:trHeight w:val="520"/>
                      <w:trPrChange w:id="193" w:author="Dad" w:date="2014-11-30T16:37:00Z">
                        <w:trPr>
                          <w:trHeight w:val="520"/>
                        </w:trPr>
                      </w:trPrChange>
                    </w:trPr>
                    <w:tc>
                      <w:tcPr>
                        <w:tcW w:w="279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94" w:author="Dad" w:date="2014-11-30T16:37:00Z">
                          <w:tcPr>
                            <w:tcW w:w="151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r>
                          <w:rPr>
                            <w:rFonts w:ascii="Inherit" w:eastAsia="Inherit" w:hAnsi="Inherit" w:cs="Inherit"/>
                            <w:color w:val="555555"/>
                          </w:rPr>
                          <w:t>Test Environment</w:t>
                        </w:r>
                      </w:p>
                    </w:tc>
                    <w:tc>
                      <w:tcPr>
                        <w:tcW w:w="4693"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Change w:id="195" w:author="Dad" w:date="2014-11-30T16:37:00Z">
                          <w:tcPr>
                            <w:tcW w:w="5630" w:type="dxa"/>
                            <w:tcBorders>
                              <w:top w:val="single" w:sz="16" w:space="0" w:color="000000"/>
                              <w:left w:val="single" w:sz="16" w:space="0" w:color="000000"/>
                              <w:bottom w:val="single" w:sz="16" w:space="0" w:color="000000"/>
                              <w:right w:val="single" w:sz="16" w:space="0" w:color="000000"/>
                            </w:tcBorders>
                            <w:shd w:val="clear" w:color="auto" w:fill="FFFFFF"/>
                            <w:tcMar>
                              <w:top w:w="40" w:type="dxa"/>
                              <w:left w:w="40" w:type="dxa"/>
                              <w:bottom w:w="40" w:type="dxa"/>
                              <w:right w:w="40" w:type="dxa"/>
                            </w:tcMar>
                            <w:vAlign w:val="center"/>
                          </w:tcPr>
                        </w:tcPrChange>
                      </w:tcPr>
                      <w:p w:rsidR="00017220" w:rsidRDefault="00017220">
                        <w:pPr>
                          <w:pStyle w:val="TableStyle2"/>
                        </w:pPr>
                        <w:proofErr w:type="gramStart"/>
                        <w:r>
                          <w:rPr>
                            <w:rFonts w:ascii="Inherit" w:eastAsia="Inherit" w:hAnsi="Inherit" w:cs="Inherit"/>
                            <w:color w:val="555555"/>
                          </w:rPr>
                          <w:t>windows</w:t>
                        </w:r>
                        <w:proofErr w:type="gramEnd"/>
                        <w:r>
                          <w:rPr>
                            <w:rFonts w:ascii="Inherit" w:eastAsia="Inherit" w:hAnsi="Inherit" w:cs="Inherit"/>
                            <w:color w:val="555555"/>
                          </w:rPr>
                          <w:t xml:space="preserve"> 7 or 8 or 8.1. </w:t>
                        </w:r>
                        <w:proofErr w:type="gramStart"/>
                        <w:r>
                          <w:rPr>
                            <w:rFonts w:ascii="Inherit" w:eastAsia="Inherit" w:hAnsi="Inherit" w:cs="Inherit"/>
                            <w:color w:val="555555"/>
                          </w:rPr>
                          <w:t>java</w:t>
                        </w:r>
                        <w:proofErr w:type="gramEnd"/>
                        <w:r>
                          <w:rPr>
                            <w:rFonts w:ascii="Inherit" w:eastAsia="Inherit" w:hAnsi="Inherit" w:cs="Inherit"/>
                            <w:color w:val="555555"/>
                          </w:rPr>
                          <w:t xml:space="preserve"> 8.</w:t>
                        </w:r>
                      </w:p>
                    </w:tc>
                  </w:tr>
                </w:tbl>
                <w:p w:rsidR="00017220" w:rsidRDefault="00017220"/>
              </w:txbxContent>
            </v:textbox>
            <w10:wrap type="topAndBottom" anchorx="page" anchory="page"/>
          </v:shape>
        </w:pict>
      </w:r>
    </w:p>
    <w:p w:rsidR="00227838" w:rsidRDefault="00227838">
      <w:pPr>
        <w:pStyle w:val="Body2"/>
      </w:pPr>
    </w:p>
    <w:p w:rsidR="00227838" w:rsidRDefault="00227838">
      <w:pPr>
        <w:pStyle w:val="Body2"/>
      </w:pPr>
    </w:p>
    <w:tbl>
      <w:tblPr>
        <w:tblW w:w="11920" w:type="dxa"/>
        <w:tblInd w:w="96" w:type="dxa"/>
        <w:tblLook w:val="04A0"/>
      </w:tblPr>
      <w:tblGrid>
        <w:gridCol w:w="960"/>
        <w:gridCol w:w="2320"/>
        <w:gridCol w:w="8640"/>
      </w:tblGrid>
      <w:tr w:rsidR="00D30A87" w:rsidRPr="00D30A87" w:rsidTr="00D30A87">
        <w:trPr>
          <w:trHeight w:val="300"/>
          <w:ins w:id="19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197" w:author="Dad" w:date="2014-11-30T16:52:00Z"/>
                <w:rFonts w:ascii="Calibri" w:eastAsia="Times New Roman" w:hAnsi="Calibri"/>
                <w:color w:val="000000"/>
                <w:sz w:val="22"/>
                <w:szCs w:val="22"/>
                <w:bdr w:val="none" w:sz="0" w:space="0" w:color="auto"/>
              </w:rPr>
            </w:pPr>
          </w:p>
        </w:tc>
        <w:tc>
          <w:tcPr>
            <w:tcW w:w="232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198" w:author="Dad" w:date="2014-11-30T16:52:00Z"/>
                <w:rFonts w:ascii="Calibri" w:eastAsia="Times New Roman" w:hAnsi="Calibri"/>
                <w:color w:val="000000"/>
                <w:sz w:val="22"/>
                <w:szCs w:val="22"/>
                <w:bdr w:val="none" w:sz="0" w:space="0" w:color="auto"/>
              </w:rPr>
            </w:pPr>
          </w:p>
        </w:tc>
        <w:tc>
          <w:tcPr>
            <w:tcW w:w="864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199" w:author="Dad" w:date="2014-11-30T16:52:00Z"/>
                <w:rFonts w:ascii="Calibri" w:eastAsia="Times New Roman" w:hAnsi="Calibri"/>
                <w:color w:val="000000"/>
                <w:sz w:val="22"/>
                <w:szCs w:val="22"/>
                <w:bdr w:val="none" w:sz="0" w:space="0" w:color="auto"/>
              </w:rPr>
            </w:pPr>
          </w:p>
        </w:tc>
      </w:tr>
      <w:tr w:rsidR="00D30A87" w:rsidRPr="00D30A87" w:rsidTr="00D30A87">
        <w:trPr>
          <w:trHeight w:val="300"/>
          <w:ins w:id="20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01" w:author="Dad" w:date="2014-11-30T16:52:00Z"/>
                <w:rFonts w:ascii="Calibri" w:eastAsia="Times New Roman" w:hAnsi="Calibri"/>
                <w:color w:val="000000"/>
                <w:sz w:val="22"/>
                <w:szCs w:val="22"/>
                <w:bdr w:val="none" w:sz="0" w:space="0" w:color="auto"/>
              </w:rPr>
            </w:pPr>
          </w:p>
        </w:tc>
        <w:tc>
          <w:tcPr>
            <w:tcW w:w="23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02" w:author="Dad" w:date="2014-11-30T16:52:00Z"/>
                <w:rFonts w:ascii="Inherit" w:eastAsia="Times New Roman" w:hAnsi="Inherit"/>
                <w:color w:val="555555"/>
                <w:sz w:val="20"/>
                <w:szCs w:val="20"/>
                <w:bdr w:val="none" w:sz="0" w:space="0" w:color="auto"/>
              </w:rPr>
            </w:pPr>
            <w:ins w:id="203" w:author="Dad" w:date="2014-11-30T16:52:00Z">
              <w:r w:rsidRPr="00D30A87">
                <w:rPr>
                  <w:rFonts w:ascii="Inherit" w:eastAsia="Times New Roman" w:hAnsi="Inherit"/>
                  <w:color w:val="555555"/>
                  <w:sz w:val="20"/>
                  <w:szCs w:val="20"/>
                  <w:bdr w:val="none" w:sz="0" w:space="0" w:color="auto"/>
                </w:rPr>
                <w:t>Test Suite ID</w:t>
              </w:r>
            </w:ins>
          </w:p>
        </w:tc>
        <w:tc>
          <w:tcPr>
            <w:tcW w:w="8640" w:type="dxa"/>
            <w:tcBorders>
              <w:top w:val="single" w:sz="8" w:space="0" w:color="auto"/>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04" w:author="Dad" w:date="2014-11-30T16:52:00Z"/>
                <w:rFonts w:ascii="Inherit" w:eastAsia="Times New Roman" w:hAnsi="Inherit"/>
                <w:color w:val="555555"/>
                <w:sz w:val="20"/>
                <w:szCs w:val="20"/>
                <w:bdr w:val="none" w:sz="0" w:space="0" w:color="auto"/>
              </w:rPr>
            </w:pPr>
            <w:ins w:id="205" w:author="Dad" w:date="2014-11-30T16:52:00Z">
              <w:r w:rsidRPr="00D30A87">
                <w:rPr>
                  <w:rFonts w:ascii="Inherit" w:eastAsia="Times New Roman" w:hAnsi="Inherit"/>
                  <w:color w:val="555555"/>
                  <w:sz w:val="20"/>
                  <w:szCs w:val="20"/>
                  <w:bdr w:val="none" w:sz="0" w:space="0" w:color="auto"/>
                </w:rPr>
                <w:t>TS001</w:t>
              </w:r>
            </w:ins>
          </w:p>
        </w:tc>
      </w:tr>
      <w:tr w:rsidR="00D30A87" w:rsidRPr="00D30A87" w:rsidTr="00D30A87">
        <w:trPr>
          <w:trHeight w:val="300"/>
          <w:ins w:id="20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0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08" w:author="Dad" w:date="2014-11-30T16:52:00Z"/>
                <w:rFonts w:ascii="Inherit" w:eastAsia="Times New Roman" w:hAnsi="Inherit"/>
                <w:color w:val="555555"/>
                <w:sz w:val="20"/>
                <w:szCs w:val="20"/>
                <w:bdr w:val="none" w:sz="0" w:space="0" w:color="auto"/>
              </w:rPr>
            </w:pPr>
            <w:ins w:id="209" w:author="Dad" w:date="2014-11-30T16:52:00Z">
              <w:r w:rsidRPr="00D30A87">
                <w:rPr>
                  <w:rFonts w:ascii="Inherit" w:eastAsia="Times New Roman" w:hAnsi="Inherit"/>
                  <w:color w:val="555555"/>
                  <w:sz w:val="20"/>
                  <w:szCs w:val="20"/>
                  <w:bdr w:val="none" w:sz="0" w:space="0" w:color="auto"/>
                </w:rPr>
                <w:t>Test Case ID</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10" w:author="Dad" w:date="2014-11-30T16:52:00Z"/>
                <w:rFonts w:ascii="Inherit" w:eastAsia="Times New Roman" w:hAnsi="Inherit"/>
                <w:color w:val="555555"/>
                <w:sz w:val="20"/>
                <w:szCs w:val="20"/>
                <w:bdr w:val="none" w:sz="0" w:space="0" w:color="auto"/>
              </w:rPr>
            </w:pPr>
            <w:ins w:id="211" w:author="Dad" w:date="2014-11-30T16:52:00Z">
              <w:r w:rsidRPr="00D30A87">
                <w:rPr>
                  <w:rFonts w:ascii="Inherit" w:eastAsia="Times New Roman" w:hAnsi="Inherit"/>
                  <w:color w:val="555555"/>
                  <w:sz w:val="20"/>
                  <w:szCs w:val="20"/>
                  <w:bdr w:val="none" w:sz="0" w:space="0" w:color="auto"/>
                </w:rPr>
                <w:t>TC001</w:t>
              </w:r>
            </w:ins>
          </w:p>
        </w:tc>
      </w:tr>
      <w:tr w:rsidR="00D30A87" w:rsidRPr="00D30A87" w:rsidTr="00D30A87">
        <w:trPr>
          <w:trHeight w:val="300"/>
          <w:ins w:id="21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1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14" w:author="Dad" w:date="2014-11-30T16:52:00Z"/>
                <w:rFonts w:ascii="Inherit" w:eastAsia="Times New Roman" w:hAnsi="Inherit"/>
                <w:color w:val="555555"/>
                <w:sz w:val="20"/>
                <w:szCs w:val="20"/>
                <w:bdr w:val="none" w:sz="0" w:space="0" w:color="auto"/>
              </w:rPr>
            </w:pPr>
            <w:ins w:id="215" w:author="Dad" w:date="2014-11-30T16:52:00Z">
              <w:r w:rsidRPr="00D30A87">
                <w:rPr>
                  <w:rFonts w:ascii="Inherit" w:eastAsia="Times New Roman" w:hAnsi="Inherit"/>
                  <w:color w:val="555555"/>
                  <w:sz w:val="20"/>
                  <w:szCs w:val="20"/>
                  <w:bdr w:val="none" w:sz="0" w:space="0" w:color="auto"/>
                </w:rPr>
                <w:t>Test Case Summary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16" w:author="Dad" w:date="2014-11-30T16:52:00Z"/>
                <w:rFonts w:ascii="Inherit" w:eastAsia="Times New Roman" w:hAnsi="Inherit"/>
                <w:color w:val="555555"/>
                <w:sz w:val="20"/>
                <w:szCs w:val="20"/>
                <w:bdr w:val="none" w:sz="0" w:space="0" w:color="auto"/>
              </w:rPr>
            </w:pPr>
            <w:ins w:id="217" w:author="Dad" w:date="2014-11-30T16:52:00Z">
              <w:r w:rsidRPr="00D30A87">
                <w:rPr>
                  <w:rFonts w:ascii="Inherit" w:eastAsia="Times New Roman" w:hAnsi="Inherit"/>
                  <w:color w:val="555555"/>
                  <w:sz w:val="20"/>
                  <w:szCs w:val="20"/>
                  <w:bdr w:val="none" w:sz="0" w:space="0" w:color="auto"/>
                </w:rPr>
                <w:t xml:space="preserve">check </w:t>
              </w:r>
              <w:proofErr w:type="spellStart"/>
              <w:r w:rsidRPr="00D30A87">
                <w:rPr>
                  <w:rFonts w:ascii="Inherit" w:eastAsia="Times New Roman" w:hAnsi="Inherit"/>
                  <w:color w:val="555555"/>
                  <w:sz w:val="20"/>
                  <w:szCs w:val="20"/>
                  <w:bdr w:val="none" w:sz="0" w:space="0" w:color="auto"/>
                </w:rPr>
                <w:t>csvOperation</w:t>
              </w:r>
              <w:proofErr w:type="spellEnd"/>
              <w:r w:rsidRPr="00D30A87">
                <w:rPr>
                  <w:rFonts w:ascii="Inherit" w:eastAsia="Times New Roman" w:hAnsi="Inherit"/>
                  <w:color w:val="555555"/>
                  <w:sz w:val="20"/>
                  <w:szCs w:val="20"/>
                  <w:bdr w:val="none" w:sz="0" w:space="0" w:color="auto"/>
                </w:rPr>
                <w:t xml:space="preserve"> class functionality</w:t>
              </w:r>
            </w:ins>
          </w:p>
        </w:tc>
      </w:tr>
      <w:tr w:rsidR="00D30A87" w:rsidRPr="00D30A87" w:rsidTr="00D30A87">
        <w:trPr>
          <w:trHeight w:val="300"/>
          <w:ins w:id="21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1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20" w:author="Dad" w:date="2014-11-30T16:52:00Z"/>
                <w:rFonts w:ascii="Inherit" w:eastAsia="Times New Roman" w:hAnsi="Inherit"/>
                <w:color w:val="555555"/>
                <w:sz w:val="20"/>
                <w:szCs w:val="20"/>
                <w:bdr w:val="none" w:sz="0" w:space="0" w:color="auto"/>
              </w:rPr>
            </w:pPr>
            <w:ins w:id="221" w:author="Dad" w:date="2014-11-30T16:52:00Z">
              <w:r w:rsidRPr="00D30A87">
                <w:rPr>
                  <w:rFonts w:ascii="Inherit" w:eastAsia="Times New Roman" w:hAnsi="Inherit"/>
                  <w:color w:val="555555"/>
                  <w:sz w:val="20"/>
                  <w:szCs w:val="20"/>
                  <w:bdr w:val="none" w:sz="0" w:space="0" w:color="auto"/>
                </w:rPr>
                <w:t>Related Requirement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22" w:author="Dad" w:date="2014-11-30T16:52:00Z"/>
                <w:rFonts w:ascii="Inherit" w:eastAsia="Times New Roman" w:hAnsi="Inherit"/>
                <w:color w:val="555555"/>
                <w:sz w:val="20"/>
                <w:szCs w:val="20"/>
                <w:bdr w:val="none" w:sz="0" w:space="0" w:color="auto"/>
              </w:rPr>
            </w:pPr>
            <w:ins w:id="223" w:author="Dad" w:date="2014-11-30T16:52:00Z">
              <w:r w:rsidRPr="00D30A87">
                <w:rPr>
                  <w:rFonts w:ascii="Inherit" w:eastAsia="Times New Roman" w:hAnsi="Inherit"/>
                  <w:color w:val="555555"/>
                  <w:sz w:val="20"/>
                  <w:szCs w:val="20"/>
                  <w:bdr w:val="none" w:sz="0" w:space="0" w:color="auto"/>
                </w:rPr>
                <w:t>RR001</w:t>
              </w:r>
            </w:ins>
          </w:p>
        </w:tc>
      </w:tr>
      <w:tr w:rsidR="00D30A87" w:rsidRPr="00D30A87" w:rsidTr="00D30A87">
        <w:trPr>
          <w:trHeight w:val="300"/>
          <w:ins w:id="22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2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26" w:author="Dad" w:date="2014-11-30T16:52:00Z"/>
                <w:rFonts w:ascii="Inherit" w:eastAsia="Times New Roman" w:hAnsi="Inherit"/>
                <w:color w:val="555555"/>
                <w:sz w:val="20"/>
                <w:szCs w:val="20"/>
                <w:bdr w:val="none" w:sz="0" w:space="0" w:color="auto"/>
              </w:rPr>
            </w:pPr>
            <w:ins w:id="227" w:author="Dad" w:date="2014-11-30T16:52:00Z">
              <w:r w:rsidRPr="00D30A87">
                <w:rPr>
                  <w:rFonts w:ascii="Inherit" w:eastAsia="Times New Roman" w:hAnsi="Inherit"/>
                  <w:color w:val="555555"/>
                  <w:sz w:val="20"/>
                  <w:szCs w:val="20"/>
                  <w:bdr w:val="none" w:sz="0" w:space="0" w:color="auto"/>
                </w:rPr>
                <w:t>Prerequisites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28" w:author="Dad" w:date="2014-11-30T16:52:00Z"/>
                <w:rFonts w:ascii="Inherit" w:eastAsia="Times New Roman" w:hAnsi="Inherit"/>
                <w:color w:val="555555"/>
                <w:sz w:val="20"/>
                <w:szCs w:val="20"/>
                <w:bdr w:val="none" w:sz="0" w:space="0" w:color="auto"/>
              </w:rPr>
            </w:pPr>
            <w:ins w:id="229" w:author="Dad" w:date="2014-11-30T16:52:00Z">
              <w:r w:rsidRPr="00D30A87">
                <w:rPr>
                  <w:rFonts w:ascii="Inherit" w:eastAsia="Times New Roman" w:hAnsi="Inherit"/>
                  <w:color w:val="555555"/>
                  <w:sz w:val="20"/>
                  <w:szCs w:val="20"/>
                  <w:bdr w:val="none" w:sz="0" w:space="0" w:color="auto"/>
                </w:rPr>
                <w:t>JRE installed</w:t>
              </w:r>
            </w:ins>
          </w:p>
        </w:tc>
      </w:tr>
      <w:tr w:rsidR="00D30A87" w:rsidRPr="00D30A87" w:rsidTr="00D30A87">
        <w:trPr>
          <w:trHeight w:val="300"/>
          <w:ins w:id="23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3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32" w:author="Dad" w:date="2014-11-30T16:52:00Z"/>
                <w:rFonts w:ascii="Inherit" w:eastAsia="Times New Roman" w:hAnsi="Inherit"/>
                <w:color w:val="555555"/>
                <w:sz w:val="20"/>
                <w:szCs w:val="20"/>
                <w:bdr w:val="none" w:sz="0" w:space="0" w:color="auto"/>
              </w:rPr>
            </w:pPr>
            <w:ins w:id="233" w:author="Dad" w:date="2014-11-30T16:52:00Z">
              <w:r w:rsidRPr="00D30A87">
                <w:rPr>
                  <w:rFonts w:ascii="Inherit" w:eastAsia="Times New Roman" w:hAnsi="Inherit"/>
                  <w:color w:val="555555"/>
                  <w:sz w:val="20"/>
                  <w:szCs w:val="20"/>
                  <w:bdr w:val="none" w:sz="0" w:space="0" w:color="auto"/>
                </w:rPr>
                <w:t>Test Procedure</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34" w:author="Dad" w:date="2014-11-30T16:52:00Z"/>
                <w:rFonts w:ascii="Inherit" w:eastAsia="Times New Roman" w:hAnsi="Inherit"/>
                <w:color w:val="555555"/>
                <w:sz w:val="20"/>
                <w:szCs w:val="20"/>
                <w:bdr w:val="none" w:sz="0" w:space="0" w:color="auto"/>
              </w:rPr>
            </w:pPr>
            <w:ins w:id="235" w:author="Dad" w:date="2014-11-30T16:52:00Z">
              <w:r w:rsidRPr="00D30A87">
                <w:rPr>
                  <w:rFonts w:ascii="Inherit" w:eastAsia="Times New Roman" w:hAnsi="Inherit"/>
                  <w:color w:val="555555"/>
                  <w:sz w:val="20"/>
                  <w:szCs w:val="20"/>
                  <w:bdr w:val="none" w:sz="0" w:space="0" w:color="auto"/>
                </w:rPr>
                <w:t>1. Create database files. 2. check all function method in the class</w:t>
              </w:r>
            </w:ins>
          </w:p>
        </w:tc>
      </w:tr>
      <w:tr w:rsidR="00D30A87" w:rsidRPr="00D30A87" w:rsidTr="00D30A87">
        <w:trPr>
          <w:trHeight w:val="300"/>
          <w:ins w:id="23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3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38" w:author="Dad" w:date="2014-11-30T16:52:00Z"/>
                <w:rFonts w:ascii="Inherit" w:eastAsia="Times New Roman" w:hAnsi="Inherit"/>
                <w:color w:val="555555"/>
                <w:sz w:val="20"/>
                <w:szCs w:val="20"/>
                <w:bdr w:val="none" w:sz="0" w:space="0" w:color="auto"/>
              </w:rPr>
            </w:pPr>
            <w:ins w:id="239" w:author="Dad" w:date="2014-11-30T16:52:00Z">
              <w:r w:rsidRPr="00D30A87">
                <w:rPr>
                  <w:rFonts w:ascii="Inherit" w:eastAsia="Times New Roman" w:hAnsi="Inherit"/>
                  <w:color w:val="555555"/>
                  <w:sz w:val="20"/>
                  <w:szCs w:val="20"/>
                  <w:bdr w:val="none" w:sz="0" w:space="0" w:color="auto"/>
                </w:rPr>
                <w:t>Test Data</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40" w:author="Dad" w:date="2014-11-30T16:52:00Z"/>
                <w:rFonts w:ascii="Inherit" w:eastAsia="Times New Roman" w:hAnsi="Inherit"/>
                <w:color w:val="555555"/>
                <w:sz w:val="20"/>
                <w:szCs w:val="20"/>
                <w:bdr w:val="none" w:sz="0" w:space="0" w:color="auto"/>
              </w:rPr>
            </w:pPr>
            <w:ins w:id="241" w:author="Dad" w:date="2014-11-30T16:52:00Z">
              <w:r w:rsidRPr="00D30A87">
                <w:rPr>
                  <w:rFonts w:ascii="Inherit" w:eastAsia="Times New Roman" w:hAnsi="Inherit"/>
                  <w:color w:val="555555"/>
                  <w:sz w:val="20"/>
                  <w:szCs w:val="20"/>
                  <w:bdr w:val="none" w:sz="0" w:space="0" w:color="auto"/>
                </w:rPr>
                <w:t xml:space="preserve">create </w:t>
              </w:r>
              <w:proofErr w:type="spellStart"/>
              <w:r w:rsidRPr="00D30A87">
                <w:rPr>
                  <w:rFonts w:ascii="Inherit" w:eastAsia="Times New Roman" w:hAnsi="Inherit"/>
                  <w:color w:val="555555"/>
                  <w:sz w:val="20"/>
                  <w:szCs w:val="20"/>
                  <w:bdr w:val="none" w:sz="0" w:space="0" w:color="auto"/>
                </w:rPr>
                <w:t>studentdatabase</w:t>
              </w:r>
              <w:proofErr w:type="spellEnd"/>
              <w:r w:rsidRPr="00D30A87">
                <w:rPr>
                  <w:rFonts w:ascii="Inherit" w:eastAsia="Times New Roman" w:hAnsi="Inherit"/>
                  <w:color w:val="555555"/>
                  <w:sz w:val="20"/>
                  <w:szCs w:val="20"/>
                  <w:bdr w:val="none" w:sz="0" w:space="0" w:color="auto"/>
                </w:rPr>
                <w:t xml:space="preserve"> and </w:t>
              </w:r>
              <w:proofErr w:type="spellStart"/>
              <w:r w:rsidRPr="00D30A87">
                <w:rPr>
                  <w:rFonts w:ascii="Inherit" w:eastAsia="Times New Roman" w:hAnsi="Inherit"/>
                  <w:color w:val="555555"/>
                  <w:sz w:val="20"/>
                  <w:szCs w:val="20"/>
                  <w:bdr w:val="none" w:sz="0" w:space="0" w:color="auto"/>
                </w:rPr>
                <w:t>coursedatabase</w:t>
              </w:r>
              <w:proofErr w:type="spellEnd"/>
              <w:r w:rsidRPr="00D30A87">
                <w:rPr>
                  <w:rFonts w:ascii="Inherit" w:eastAsia="Times New Roman" w:hAnsi="Inherit"/>
                  <w:color w:val="555555"/>
                  <w:sz w:val="20"/>
                  <w:szCs w:val="20"/>
                  <w:bdr w:val="none" w:sz="0" w:space="0" w:color="auto"/>
                </w:rPr>
                <w:t xml:space="preserve"> </w:t>
              </w:r>
              <w:proofErr w:type="spellStart"/>
              <w:r w:rsidRPr="00D30A87">
                <w:rPr>
                  <w:rFonts w:ascii="Inherit" w:eastAsia="Times New Roman" w:hAnsi="Inherit"/>
                  <w:color w:val="555555"/>
                  <w:sz w:val="20"/>
                  <w:szCs w:val="20"/>
                  <w:bdr w:val="none" w:sz="0" w:space="0" w:color="auto"/>
                </w:rPr>
                <w:t>csv</w:t>
              </w:r>
              <w:proofErr w:type="spellEnd"/>
              <w:r w:rsidRPr="00D30A87">
                <w:rPr>
                  <w:rFonts w:ascii="Inherit" w:eastAsia="Times New Roman" w:hAnsi="Inherit"/>
                  <w:color w:val="555555"/>
                  <w:sz w:val="20"/>
                  <w:szCs w:val="20"/>
                  <w:bdr w:val="none" w:sz="0" w:space="0" w:color="auto"/>
                </w:rPr>
                <w:t xml:space="preserve"> files for test</w:t>
              </w:r>
            </w:ins>
          </w:p>
        </w:tc>
      </w:tr>
      <w:tr w:rsidR="00D30A87" w:rsidRPr="00D30A87" w:rsidTr="00D30A87">
        <w:trPr>
          <w:trHeight w:val="300"/>
          <w:ins w:id="24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4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44" w:author="Dad" w:date="2014-11-30T16:52:00Z"/>
                <w:rFonts w:ascii="Inherit" w:eastAsia="Times New Roman" w:hAnsi="Inherit"/>
                <w:color w:val="555555"/>
                <w:sz w:val="20"/>
                <w:szCs w:val="20"/>
                <w:bdr w:val="none" w:sz="0" w:space="0" w:color="auto"/>
              </w:rPr>
            </w:pPr>
            <w:ins w:id="245" w:author="Dad" w:date="2014-11-30T16:52:00Z">
              <w:r w:rsidRPr="00D30A87">
                <w:rPr>
                  <w:rFonts w:ascii="Inherit" w:eastAsia="Times New Roman" w:hAnsi="Inherit"/>
                  <w:color w:val="555555"/>
                  <w:sz w:val="20"/>
                  <w:szCs w:val="20"/>
                  <w:bdr w:val="none" w:sz="0" w:space="0" w:color="auto"/>
                </w:rPr>
                <w:t>Expected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46" w:author="Dad" w:date="2014-11-30T16:52:00Z"/>
                <w:rFonts w:ascii="Inherit" w:eastAsia="Times New Roman" w:hAnsi="Inherit"/>
                <w:color w:val="555555"/>
                <w:sz w:val="20"/>
                <w:szCs w:val="20"/>
                <w:bdr w:val="none" w:sz="0" w:space="0" w:color="auto"/>
              </w:rPr>
            </w:pPr>
            <w:ins w:id="247" w:author="Dad" w:date="2014-11-30T16:52:00Z">
              <w:r w:rsidRPr="00D30A87">
                <w:rPr>
                  <w:rFonts w:ascii="Inherit" w:eastAsia="Times New Roman" w:hAnsi="Inherit"/>
                  <w:color w:val="555555"/>
                  <w:sz w:val="20"/>
                  <w:szCs w:val="20"/>
                  <w:bdr w:val="none" w:sz="0" w:space="0" w:color="auto"/>
                </w:rPr>
                <w:t>file operation should all pass</w:t>
              </w:r>
            </w:ins>
          </w:p>
        </w:tc>
      </w:tr>
      <w:tr w:rsidR="00D30A87" w:rsidRPr="00D30A87" w:rsidTr="00D30A87">
        <w:trPr>
          <w:trHeight w:val="300"/>
          <w:ins w:id="24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4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50" w:author="Dad" w:date="2014-11-30T16:52:00Z"/>
                <w:rFonts w:ascii="Inherit" w:eastAsia="Times New Roman" w:hAnsi="Inherit"/>
                <w:color w:val="555555"/>
                <w:sz w:val="20"/>
                <w:szCs w:val="20"/>
                <w:bdr w:val="none" w:sz="0" w:space="0" w:color="auto"/>
              </w:rPr>
            </w:pPr>
            <w:ins w:id="251" w:author="Dad" w:date="2014-11-30T16:52:00Z">
              <w:r w:rsidRPr="00D30A87">
                <w:rPr>
                  <w:rFonts w:ascii="Inherit" w:eastAsia="Times New Roman" w:hAnsi="Inherit"/>
                  <w:color w:val="555555"/>
                  <w:sz w:val="20"/>
                  <w:szCs w:val="20"/>
                  <w:bdr w:val="none" w:sz="0" w:space="0" w:color="auto"/>
                </w:rPr>
                <w:t>Actual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52" w:author="Dad" w:date="2014-11-30T16:52:00Z"/>
                <w:rFonts w:ascii="Inherit" w:eastAsia="Times New Roman" w:hAnsi="Inherit"/>
                <w:color w:val="555555"/>
                <w:sz w:val="20"/>
                <w:szCs w:val="20"/>
                <w:bdr w:val="none" w:sz="0" w:space="0" w:color="auto"/>
              </w:rPr>
            </w:pPr>
            <w:ins w:id="25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25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5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56" w:author="Dad" w:date="2014-11-30T16:52:00Z"/>
                <w:rFonts w:ascii="Inherit" w:eastAsia="Times New Roman" w:hAnsi="Inherit"/>
                <w:color w:val="555555"/>
                <w:sz w:val="20"/>
                <w:szCs w:val="20"/>
                <w:bdr w:val="none" w:sz="0" w:space="0" w:color="auto"/>
              </w:rPr>
            </w:pPr>
            <w:ins w:id="257" w:author="Dad" w:date="2014-11-30T16:52:00Z">
              <w:r w:rsidRPr="00D30A87">
                <w:rPr>
                  <w:rFonts w:ascii="Inherit" w:eastAsia="Times New Roman" w:hAnsi="Inherit"/>
                  <w:color w:val="555555"/>
                  <w:sz w:val="20"/>
                  <w:szCs w:val="20"/>
                  <w:bdr w:val="none" w:sz="0" w:space="0" w:color="auto"/>
                </w:rPr>
                <w:t>Status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58" w:author="Dad" w:date="2014-11-30T16:52:00Z"/>
                <w:rFonts w:ascii="Inherit" w:eastAsia="Times New Roman" w:hAnsi="Inherit"/>
                <w:color w:val="555555"/>
                <w:sz w:val="20"/>
                <w:szCs w:val="20"/>
                <w:bdr w:val="none" w:sz="0" w:space="0" w:color="auto"/>
              </w:rPr>
            </w:pPr>
            <w:ins w:id="25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26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6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62" w:author="Dad" w:date="2014-11-30T16:52:00Z"/>
                <w:rFonts w:ascii="Inherit" w:eastAsia="Times New Roman" w:hAnsi="Inherit"/>
                <w:color w:val="555555"/>
                <w:sz w:val="20"/>
                <w:szCs w:val="20"/>
                <w:bdr w:val="none" w:sz="0" w:space="0" w:color="auto"/>
              </w:rPr>
            </w:pPr>
            <w:ins w:id="263" w:author="Dad" w:date="2014-11-30T16:52:00Z">
              <w:r w:rsidRPr="00D30A87">
                <w:rPr>
                  <w:rFonts w:ascii="Inherit" w:eastAsia="Times New Roman" w:hAnsi="Inherit"/>
                  <w:color w:val="555555"/>
                  <w:sz w:val="20"/>
                  <w:szCs w:val="20"/>
                  <w:bdr w:val="none" w:sz="0" w:space="0" w:color="auto"/>
                </w:rPr>
                <w:t>Remarks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64" w:author="Dad" w:date="2014-11-30T16:52:00Z"/>
                <w:rFonts w:ascii="Inherit" w:eastAsia="Times New Roman" w:hAnsi="Inherit"/>
                <w:color w:val="555555"/>
                <w:sz w:val="20"/>
                <w:szCs w:val="20"/>
                <w:bdr w:val="none" w:sz="0" w:space="0" w:color="auto"/>
              </w:rPr>
            </w:pPr>
            <w:ins w:id="265"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26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6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68" w:author="Dad" w:date="2014-11-30T16:52:00Z"/>
                <w:rFonts w:ascii="Inherit" w:eastAsia="Times New Roman" w:hAnsi="Inherit"/>
                <w:color w:val="555555"/>
                <w:sz w:val="20"/>
                <w:szCs w:val="20"/>
                <w:bdr w:val="none" w:sz="0" w:space="0" w:color="auto"/>
              </w:rPr>
            </w:pPr>
            <w:ins w:id="269" w:author="Dad" w:date="2014-11-30T16:52:00Z">
              <w:r w:rsidRPr="00D30A87">
                <w:rPr>
                  <w:rFonts w:ascii="Inherit" w:eastAsia="Times New Roman" w:hAnsi="Inherit"/>
                  <w:color w:val="555555"/>
                  <w:sz w:val="20"/>
                  <w:szCs w:val="20"/>
                  <w:bdr w:val="none" w:sz="0" w:space="0" w:color="auto"/>
                </w:rPr>
                <w:t>Created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70" w:author="Dad" w:date="2014-11-30T16:52:00Z"/>
                <w:rFonts w:ascii="Inherit" w:eastAsia="Times New Roman" w:hAnsi="Inherit"/>
                <w:color w:val="555555"/>
                <w:sz w:val="20"/>
                <w:szCs w:val="20"/>
                <w:bdr w:val="none" w:sz="0" w:space="0" w:color="auto"/>
              </w:rPr>
            </w:pPr>
            <w:ins w:id="271" w:author="Dad" w:date="2014-11-30T16:52:00Z">
              <w:r w:rsidRPr="00D30A87">
                <w:rPr>
                  <w:rFonts w:ascii="Inherit" w:eastAsia="Times New Roman" w:hAnsi="Inherit"/>
                  <w:color w:val="555555"/>
                  <w:sz w:val="20"/>
                  <w:szCs w:val="20"/>
                  <w:bdr w:val="none" w:sz="0" w:space="0" w:color="auto"/>
                </w:rPr>
                <w:t>TAO CHENG</w:t>
              </w:r>
            </w:ins>
          </w:p>
        </w:tc>
      </w:tr>
      <w:tr w:rsidR="00D30A87" w:rsidRPr="00D30A87" w:rsidTr="00D30A87">
        <w:trPr>
          <w:trHeight w:val="300"/>
          <w:ins w:id="27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7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74" w:author="Dad" w:date="2014-11-30T16:52:00Z"/>
                <w:rFonts w:ascii="Inherit" w:eastAsia="Times New Roman" w:hAnsi="Inherit"/>
                <w:color w:val="555555"/>
                <w:sz w:val="20"/>
                <w:szCs w:val="20"/>
                <w:bdr w:val="none" w:sz="0" w:space="0" w:color="auto"/>
              </w:rPr>
            </w:pPr>
            <w:ins w:id="275" w:author="Dad" w:date="2014-11-30T16:52:00Z">
              <w:r w:rsidRPr="00D30A87">
                <w:rPr>
                  <w:rFonts w:ascii="Inherit" w:eastAsia="Times New Roman" w:hAnsi="Inherit"/>
                  <w:color w:val="555555"/>
                  <w:sz w:val="20"/>
                  <w:szCs w:val="20"/>
                  <w:bdr w:val="none" w:sz="0" w:space="0" w:color="auto"/>
                </w:rPr>
                <w:t>Date of Creation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76" w:author="Dad" w:date="2014-11-30T16:52:00Z"/>
                <w:rFonts w:ascii="Inherit" w:eastAsia="Times New Roman" w:hAnsi="Inherit"/>
                <w:color w:val="555555"/>
                <w:sz w:val="20"/>
                <w:szCs w:val="20"/>
                <w:bdr w:val="none" w:sz="0" w:space="0" w:color="auto"/>
              </w:rPr>
            </w:pPr>
            <w:ins w:id="277" w:author="Dad" w:date="2014-11-30T16:52:00Z">
              <w:r w:rsidRPr="00D30A87">
                <w:rPr>
                  <w:rFonts w:ascii="Inherit" w:eastAsia="Times New Roman" w:hAnsi="Inherit"/>
                  <w:color w:val="555555"/>
                  <w:sz w:val="20"/>
                  <w:szCs w:val="20"/>
                  <w:bdr w:val="none" w:sz="0" w:space="0" w:color="auto"/>
                </w:rPr>
                <w:t>11/16/14</w:t>
              </w:r>
            </w:ins>
          </w:p>
        </w:tc>
      </w:tr>
      <w:tr w:rsidR="00D30A87" w:rsidRPr="00D30A87" w:rsidTr="00D30A87">
        <w:trPr>
          <w:trHeight w:val="300"/>
          <w:ins w:id="27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7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80" w:author="Dad" w:date="2014-11-30T16:52:00Z"/>
                <w:rFonts w:ascii="Inherit" w:eastAsia="Times New Roman" w:hAnsi="Inherit"/>
                <w:color w:val="555555"/>
                <w:sz w:val="20"/>
                <w:szCs w:val="20"/>
                <w:bdr w:val="none" w:sz="0" w:space="0" w:color="auto"/>
              </w:rPr>
            </w:pPr>
            <w:ins w:id="281" w:author="Dad" w:date="2014-11-30T16:52:00Z">
              <w:r w:rsidRPr="00D30A87">
                <w:rPr>
                  <w:rFonts w:ascii="Inherit" w:eastAsia="Times New Roman" w:hAnsi="Inherit"/>
                  <w:color w:val="555555"/>
                  <w:sz w:val="20"/>
                  <w:szCs w:val="20"/>
                  <w:bdr w:val="none" w:sz="0" w:space="0" w:color="auto"/>
                </w:rPr>
                <w:t>Executed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82" w:author="Dad" w:date="2014-11-30T16:52:00Z"/>
                <w:rFonts w:ascii="Inherit" w:eastAsia="Times New Roman" w:hAnsi="Inherit"/>
                <w:color w:val="555555"/>
                <w:sz w:val="20"/>
                <w:szCs w:val="20"/>
                <w:bdr w:val="none" w:sz="0" w:space="0" w:color="auto"/>
              </w:rPr>
            </w:pPr>
            <w:ins w:id="28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28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8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86" w:author="Dad" w:date="2014-11-30T16:52:00Z"/>
                <w:rFonts w:ascii="Inherit" w:eastAsia="Times New Roman" w:hAnsi="Inherit"/>
                <w:color w:val="555555"/>
                <w:sz w:val="20"/>
                <w:szCs w:val="20"/>
                <w:bdr w:val="none" w:sz="0" w:space="0" w:color="auto"/>
              </w:rPr>
            </w:pPr>
            <w:ins w:id="287" w:author="Dad" w:date="2014-11-30T16:52:00Z">
              <w:r w:rsidRPr="00D30A87">
                <w:rPr>
                  <w:rFonts w:ascii="Inherit" w:eastAsia="Times New Roman" w:hAnsi="Inherit"/>
                  <w:color w:val="555555"/>
                  <w:sz w:val="20"/>
                  <w:szCs w:val="20"/>
                  <w:bdr w:val="none" w:sz="0" w:space="0" w:color="auto"/>
                </w:rPr>
                <w:t>Date of Execution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88" w:author="Dad" w:date="2014-11-30T16:52:00Z"/>
                <w:rFonts w:ascii="Inherit" w:eastAsia="Times New Roman" w:hAnsi="Inherit"/>
                <w:color w:val="555555"/>
                <w:sz w:val="20"/>
                <w:szCs w:val="20"/>
                <w:bdr w:val="none" w:sz="0" w:space="0" w:color="auto"/>
              </w:rPr>
            </w:pPr>
            <w:ins w:id="28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29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2" w:author="Dad" w:date="2014-11-30T16:52:00Z"/>
                <w:rFonts w:ascii="Inherit" w:eastAsia="Times New Roman" w:hAnsi="Inherit"/>
                <w:color w:val="555555"/>
                <w:sz w:val="20"/>
                <w:szCs w:val="20"/>
                <w:bdr w:val="none" w:sz="0" w:space="0" w:color="auto"/>
              </w:rPr>
            </w:pPr>
            <w:ins w:id="293" w:author="Dad" w:date="2014-11-30T16:52:00Z">
              <w:r w:rsidRPr="00D30A87">
                <w:rPr>
                  <w:rFonts w:ascii="Inherit" w:eastAsia="Times New Roman" w:hAnsi="Inherit"/>
                  <w:color w:val="555555"/>
                  <w:sz w:val="20"/>
                  <w:szCs w:val="20"/>
                  <w:bdr w:val="none" w:sz="0" w:space="0" w:color="auto"/>
                </w:rPr>
                <w:t>Test Environment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4" w:author="Dad" w:date="2014-11-30T16:52:00Z"/>
                <w:rFonts w:ascii="Inherit" w:eastAsia="Times New Roman" w:hAnsi="Inherit"/>
                <w:color w:val="555555"/>
                <w:sz w:val="20"/>
                <w:szCs w:val="20"/>
                <w:bdr w:val="none" w:sz="0" w:space="0" w:color="auto"/>
              </w:rPr>
            </w:pPr>
            <w:proofErr w:type="gramStart"/>
            <w:ins w:id="295" w:author="Dad" w:date="2014-11-30T16:52:00Z">
              <w:r w:rsidRPr="00D30A87">
                <w:rPr>
                  <w:rFonts w:ascii="Inherit" w:eastAsia="Times New Roman" w:hAnsi="Inherit"/>
                  <w:color w:val="555555"/>
                  <w:sz w:val="20"/>
                  <w:szCs w:val="20"/>
                  <w:bdr w:val="none" w:sz="0" w:space="0" w:color="auto"/>
                </w:rPr>
                <w:t>windows</w:t>
              </w:r>
              <w:proofErr w:type="gramEnd"/>
              <w:r w:rsidRPr="00D30A87">
                <w:rPr>
                  <w:rFonts w:ascii="Inherit" w:eastAsia="Times New Roman" w:hAnsi="Inherit"/>
                  <w:color w:val="555555"/>
                  <w:sz w:val="20"/>
                  <w:szCs w:val="20"/>
                  <w:bdr w:val="none" w:sz="0" w:space="0" w:color="auto"/>
                </w:rPr>
                <w:t xml:space="preserve"> 7 or 8 or 8.1. </w:t>
              </w:r>
              <w:proofErr w:type="gramStart"/>
              <w:r w:rsidRPr="00D30A87">
                <w:rPr>
                  <w:rFonts w:ascii="Inherit" w:eastAsia="Times New Roman" w:hAnsi="Inherit"/>
                  <w:color w:val="555555"/>
                  <w:sz w:val="20"/>
                  <w:szCs w:val="20"/>
                  <w:bdr w:val="none" w:sz="0" w:space="0" w:color="auto"/>
                </w:rPr>
                <w:t>java</w:t>
              </w:r>
              <w:proofErr w:type="gramEnd"/>
              <w:r w:rsidRPr="00D30A87">
                <w:rPr>
                  <w:rFonts w:ascii="Inherit" w:eastAsia="Times New Roman" w:hAnsi="Inherit"/>
                  <w:color w:val="555555"/>
                  <w:sz w:val="20"/>
                  <w:szCs w:val="20"/>
                  <w:bdr w:val="none" w:sz="0" w:space="0" w:color="auto"/>
                </w:rPr>
                <w:t xml:space="preserve"> 8.</w:t>
              </w:r>
            </w:ins>
          </w:p>
        </w:tc>
      </w:tr>
      <w:tr w:rsidR="00D30A87" w:rsidRPr="00D30A87" w:rsidTr="00D30A87">
        <w:trPr>
          <w:trHeight w:val="300"/>
          <w:ins w:id="29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7" w:author="Dad" w:date="2014-11-30T16:52:00Z"/>
                <w:rFonts w:ascii="Calibri" w:eastAsia="Times New Roman" w:hAnsi="Calibri"/>
                <w:color w:val="000000"/>
                <w:sz w:val="22"/>
                <w:szCs w:val="22"/>
                <w:bdr w:val="none" w:sz="0" w:space="0" w:color="auto"/>
              </w:rPr>
            </w:pPr>
          </w:p>
        </w:tc>
        <w:tc>
          <w:tcPr>
            <w:tcW w:w="232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8" w:author="Dad" w:date="2014-11-30T16:52:00Z"/>
                <w:rFonts w:ascii="Calibri" w:eastAsia="Times New Roman" w:hAnsi="Calibri"/>
                <w:color w:val="000000"/>
                <w:sz w:val="22"/>
                <w:szCs w:val="22"/>
                <w:bdr w:val="none" w:sz="0" w:space="0" w:color="auto"/>
              </w:rPr>
            </w:pPr>
          </w:p>
        </w:tc>
        <w:tc>
          <w:tcPr>
            <w:tcW w:w="864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299" w:author="Dad" w:date="2014-11-30T16:52:00Z"/>
                <w:rFonts w:ascii="Calibri" w:eastAsia="Times New Roman" w:hAnsi="Calibri"/>
                <w:color w:val="000000"/>
                <w:sz w:val="22"/>
                <w:szCs w:val="22"/>
                <w:bdr w:val="none" w:sz="0" w:space="0" w:color="auto"/>
              </w:rPr>
            </w:pPr>
          </w:p>
        </w:tc>
      </w:tr>
      <w:tr w:rsidR="00D30A87" w:rsidRPr="00D30A87" w:rsidTr="00D30A87">
        <w:trPr>
          <w:trHeight w:val="300"/>
          <w:ins w:id="30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01" w:author="Dad" w:date="2014-11-30T16:52:00Z"/>
                <w:rFonts w:ascii="Calibri" w:eastAsia="Times New Roman" w:hAnsi="Calibri"/>
                <w:color w:val="000000"/>
                <w:sz w:val="22"/>
                <w:szCs w:val="22"/>
                <w:bdr w:val="none" w:sz="0" w:space="0" w:color="auto"/>
              </w:rPr>
            </w:pPr>
          </w:p>
        </w:tc>
        <w:tc>
          <w:tcPr>
            <w:tcW w:w="23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02" w:author="Dad" w:date="2014-11-30T16:52:00Z"/>
                <w:rFonts w:ascii="Inherit" w:eastAsia="Times New Roman" w:hAnsi="Inherit"/>
                <w:color w:val="555555"/>
                <w:sz w:val="20"/>
                <w:szCs w:val="20"/>
                <w:bdr w:val="none" w:sz="0" w:space="0" w:color="auto"/>
              </w:rPr>
            </w:pPr>
            <w:ins w:id="303" w:author="Dad" w:date="2014-11-30T16:52:00Z">
              <w:r w:rsidRPr="00D30A87">
                <w:rPr>
                  <w:rFonts w:ascii="Inherit" w:eastAsia="Times New Roman" w:hAnsi="Inherit"/>
                  <w:color w:val="555555"/>
                  <w:sz w:val="20"/>
                  <w:szCs w:val="20"/>
                  <w:bdr w:val="none" w:sz="0" w:space="0" w:color="auto"/>
                </w:rPr>
                <w:t>Test Suite ID</w:t>
              </w:r>
            </w:ins>
          </w:p>
        </w:tc>
        <w:tc>
          <w:tcPr>
            <w:tcW w:w="8640" w:type="dxa"/>
            <w:tcBorders>
              <w:top w:val="single" w:sz="8" w:space="0" w:color="auto"/>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04" w:author="Dad" w:date="2014-11-30T16:52:00Z"/>
                <w:rFonts w:ascii="Inherit" w:eastAsia="Times New Roman" w:hAnsi="Inherit"/>
                <w:color w:val="555555"/>
                <w:sz w:val="20"/>
                <w:szCs w:val="20"/>
                <w:bdr w:val="none" w:sz="0" w:space="0" w:color="auto"/>
              </w:rPr>
            </w:pPr>
            <w:ins w:id="305" w:author="Dad" w:date="2014-11-30T16:52:00Z">
              <w:r w:rsidRPr="00D30A87">
                <w:rPr>
                  <w:rFonts w:ascii="Inherit" w:eastAsia="Times New Roman" w:hAnsi="Inherit"/>
                  <w:color w:val="555555"/>
                  <w:sz w:val="20"/>
                  <w:szCs w:val="20"/>
                  <w:bdr w:val="none" w:sz="0" w:space="0" w:color="auto"/>
                </w:rPr>
                <w:t>TS002</w:t>
              </w:r>
            </w:ins>
          </w:p>
        </w:tc>
      </w:tr>
      <w:tr w:rsidR="00D30A87" w:rsidRPr="00D30A87" w:rsidTr="00D30A87">
        <w:trPr>
          <w:trHeight w:val="300"/>
          <w:ins w:id="30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0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08" w:author="Dad" w:date="2014-11-30T16:52:00Z"/>
                <w:rFonts w:ascii="Inherit" w:eastAsia="Times New Roman" w:hAnsi="Inherit"/>
                <w:color w:val="555555"/>
                <w:sz w:val="20"/>
                <w:szCs w:val="20"/>
                <w:bdr w:val="none" w:sz="0" w:space="0" w:color="auto"/>
              </w:rPr>
            </w:pPr>
            <w:ins w:id="309" w:author="Dad" w:date="2014-11-30T16:52:00Z">
              <w:r w:rsidRPr="00D30A87">
                <w:rPr>
                  <w:rFonts w:ascii="Inherit" w:eastAsia="Times New Roman" w:hAnsi="Inherit"/>
                  <w:color w:val="555555"/>
                  <w:sz w:val="20"/>
                  <w:szCs w:val="20"/>
                  <w:bdr w:val="none" w:sz="0" w:space="0" w:color="auto"/>
                </w:rPr>
                <w:t>Test Case ID</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10" w:author="Dad" w:date="2014-11-30T16:52:00Z"/>
                <w:rFonts w:ascii="Inherit" w:eastAsia="Times New Roman" w:hAnsi="Inherit"/>
                <w:color w:val="555555"/>
                <w:sz w:val="20"/>
                <w:szCs w:val="20"/>
                <w:bdr w:val="none" w:sz="0" w:space="0" w:color="auto"/>
              </w:rPr>
            </w:pPr>
            <w:ins w:id="311" w:author="Dad" w:date="2014-11-30T16:52:00Z">
              <w:r w:rsidRPr="00D30A87">
                <w:rPr>
                  <w:rFonts w:ascii="Inherit" w:eastAsia="Times New Roman" w:hAnsi="Inherit"/>
                  <w:color w:val="555555"/>
                  <w:sz w:val="20"/>
                  <w:szCs w:val="20"/>
                  <w:bdr w:val="none" w:sz="0" w:space="0" w:color="auto"/>
                </w:rPr>
                <w:t>TC002</w:t>
              </w:r>
            </w:ins>
          </w:p>
        </w:tc>
      </w:tr>
      <w:tr w:rsidR="00D30A87" w:rsidRPr="00D30A87" w:rsidTr="00D30A87">
        <w:trPr>
          <w:trHeight w:val="300"/>
          <w:ins w:id="31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1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14" w:author="Dad" w:date="2014-11-30T16:52:00Z"/>
                <w:rFonts w:ascii="Inherit" w:eastAsia="Times New Roman" w:hAnsi="Inherit"/>
                <w:color w:val="555555"/>
                <w:sz w:val="20"/>
                <w:szCs w:val="20"/>
                <w:bdr w:val="none" w:sz="0" w:space="0" w:color="auto"/>
              </w:rPr>
            </w:pPr>
            <w:ins w:id="315" w:author="Dad" w:date="2014-11-30T16:52:00Z">
              <w:r w:rsidRPr="00D30A87">
                <w:rPr>
                  <w:rFonts w:ascii="Inherit" w:eastAsia="Times New Roman" w:hAnsi="Inherit"/>
                  <w:color w:val="555555"/>
                  <w:sz w:val="20"/>
                  <w:szCs w:val="20"/>
                  <w:bdr w:val="none" w:sz="0" w:space="0" w:color="auto"/>
                </w:rPr>
                <w:t>Test Case Summary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16" w:author="Dad" w:date="2014-11-30T16:52:00Z"/>
                <w:rFonts w:ascii="Inherit" w:eastAsia="Times New Roman" w:hAnsi="Inherit"/>
                <w:color w:val="555555"/>
                <w:sz w:val="20"/>
                <w:szCs w:val="20"/>
                <w:bdr w:val="none" w:sz="0" w:space="0" w:color="auto"/>
              </w:rPr>
            </w:pPr>
            <w:ins w:id="317" w:author="Dad" w:date="2014-11-30T16:52:00Z">
              <w:r w:rsidRPr="00D30A87">
                <w:rPr>
                  <w:rFonts w:ascii="Inherit" w:eastAsia="Times New Roman" w:hAnsi="Inherit"/>
                  <w:color w:val="555555"/>
                  <w:sz w:val="20"/>
                  <w:szCs w:val="20"/>
                  <w:bdr w:val="none" w:sz="0" w:space="0" w:color="auto"/>
                </w:rPr>
                <w:t xml:space="preserve">check </w:t>
              </w:r>
              <w:proofErr w:type="spellStart"/>
              <w:r w:rsidRPr="00D30A87">
                <w:rPr>
                  <w:rFonts w:ascii="Inherit" w:eastAsia="Times New Roman" w:hAnsi="Inherit"/>
                  <w:color w:val="555555"/>
                  <w:sz w:val="20"/>
                  <w:szCs w:val="20"/>
                  <w:bdr w:val="none" w:sz="0" w:space="0" w:color="auto"/>
                </w:rPr>
                <w:t>SchoolDatabase</w:t>
              </w:r>
              <w:proofErr w:type="spellEnd"/>
              <w:r w:rsidRPr="00D30A87">
                <w:rPr>
                  <w:rFonts w:ascii="Inherit" w:eastAsia="Times New Roman" w:hAnsi="Inherit"/>
                  <w:color w:val="555555"/>
                  <w:sz w:val="20"/>
                  <w:szCs w:val="20"/>
                  <w:bdr w:val="none" w:sz="0" w:space="0" w:color="auto"/>
                </w:rPr>
                <w:t xml:space="preserve"> class functionality</w:t>
              </w:r>
            </w:ins>
          </w:p>
        </w:tc>
      </w:tr>
      <w:tr w:rsidR="00D30A87" w:rsidRPr="00D30A87" w:rsidTr="00D30A87">
        <w:trPr>
          <w:trHeight w:val="300"/>
          <w:ins w:id="31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1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20" w:author="Dad" w:date="2014-11-30T16:52:00Z"/>
                <w:rFonts w:ascii="Inherit" w:eastAsia="Times New Roman" w:hAnsi="Inherit"/>
                <w:color w:val="555555"/>
                <w:sz w:val="20"/>
                <w:szCs w:val="20"/>
                <w:bdr w:val="none" w:sz="0" w:space="0" w:color="auto"/>
              </w:rPr>
            </w:pPr>
            <w:ins w:id="321" w:author="Dad" w:date="2014-11-30T16:52:00Z">
              <w:r w:rsidRPr="00D30A87">
                <w:rPr>
                  <w:rFonts w:ascii="Inherit" w:eastAsia="Times New Roman" w:hAnsi="Inherit"/>
                  <w:color w:val="555555"/>
                  <w:sz w:val="20"/>
                  <w:szCs w:val="20"/>
                  <w:bdr w:val="none" w:sz="0" w:space="0" w:color="auto"/>
                </w:rPr>
                <w:t>Related Requirement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22" w:author="Dad" w:date="2014-11-30T16:52:00Z"/>
                <w:rFonts w:ascii="Inherit" w:eastAsia="Times New Roman" w:hAnsi="Inherit"/>
                <w:color w:val="555555"/>
                <w:sz w:val="20"/>
                <w:szCs w:val="20"/>
                <w:bdr w:val="none" w:sz="0" w:space="0" w:color="auto"/>
              </w:rPr>
            </w:pPr>
            <w:ins w:id="323" w:author="Dad" w:date="2014-11-30T16:52:00Z">
              <w:r w:rsidRPr="00D30A87">
                <w:rPr>
                  <w:rFonts w:ascii="Inherit" w:eastAsia="Times New Roman" w:hAnsi="Inherit"/>
                  <w:color w:val="555555"/>
                  <w:sz w:val="20"/>
                  <w:szCs w:val="20"/>
                  <w:bdr w:val="none" w:sz="0" w:space="0" w:color="auto"/>
                </w:rPr>
                <w:t>RR002</w:t>
              </w:r>
            </w:ins>
          </w:p>
        </w:tc>
      </w:tr>
      <w:tr w:rsidR="00D30A87" w:rsidRPr="00D30A87" w:rsidTr="00D30A87">
        <w:trPr>
          <w:trHeight w:val="300"/>
          <w:ins w:id="32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2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26" w:author="Dad" w:date="2014-11-30T16:52:00Z"/>
                <w:rFonts w:ascii="Inherit" w:eastAsia="Times New Roman" w:hAnsi="Inherit"/>
                <w:color w:val="555555"/>
                <w:sz w:val="20"/>
                <w:szCs w:val="20"/>
                <w:bdr w:val="none" w:sz="0" w:space="0" w:color="auto"/>
              </w:rPr>
            </w:pPr>
            <w:ins w:id="327" w:author="Dad" w:date="2014-11-30T16:52:00Z">
              <w:r w:rsidRPr="00D30A87">
                <w:rPr>
                  <w:rFonts w:ascii="Inherit" w:eastAsia="Times New Roman" w:hAnsi="Inherit"/>
                  <w:color w:val="555555"/>
                  <w:sz w:val="20"/>
                  <w:szCs w:val="20"/>
                  <w:bdr w:val="none" w:sz="0" w:space="0" w:color="auto"/>
                </w:rPr>
                <w:t>Prerequisites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28" w:author="Dad" w:date="2014-11-30T16:52:00Z"/>
                <w:rFonts w:ascii="Inherit" w:eastAsia="Times New Roman" w:hAnsi="Inherit"/>
                <w:color w:val="555555"/>
                <w:sz w:val="20"/>
                <w:szCs w:val="20"/>
                <w:bdr w:val="none" w:sz="0" w:space="0" w:color="auto"/>
              </w:rPr>
            </w:pPr>
            <w:ins w:id="329" w:author="Dad" w:date="2014-11-30T16:52:00Z">
              <w:r w:rsidRPr="00D30A87">
                <w:rPr>
                  <w:rFonts w:ascii="Inherit" w:eastAsia="Times New Roman" w:hAnsi="Inherit"/>
                  <w:color w:val="555555"/>
                  <w:sz w:val="20"/>
                  <w:szCs w:val="20"/>
                  <w:bdr w:val="none" w:sz="0" w:space="0" w:color="auto"/>
                </w:rPr>
                <w:t xml:space="preserve">JRE installed; </w:t>
              </w:r>
              <w:proofErr w:type="spellStart"/>
              <w:r w:rsidRPr="00D30A87">
                <w:rPr>
                  <w:rFonts w:ascii="Inherit" w:eastAsia="Times New Roman" w:hAnsi="Inherit"/>
                  <w:color w:val="555555"/>
                  <w:sz w:val="20"/>
                  <w:szCs w:val="20"/>
                  <w:bdr w:val="none" w:sz="0" w:space="0" w:color="auto"/>
                </w:rPr>
                <w:t>CSVOperation</w:t>
              </w:r>
              <w:proofErr w:type="spellEnd"/>
              <w:r w:rsidRPr="00D30A87">
                <w:rPr>
                  <w:rFonts w:ascii="Inherit" w:eastAsia="Times New Roman" w:hAnsi="Inherit"/>
                  <w:color w:val="555555"/>
                  <w:sz w:val="20"/>
                  <w:szCs w:val="20"/>
                  <w:bdr w:val="none" w:sz="0" w:space="0" w:color="auto"/>
                </w:rPr>
                <w:t xml:space="preserve"> class is tested ok.</w:t>
              </w:r>
            </w:ins>
          </w:p>
        </w:tc>
      </w:tr>
      <w:tr w:rsidR="00D30A87" w:rsidRPr="00D30A87" w:rsidTr="00D30A87">
        <w:trPr>
          <w:trHeight w:val="540"/>
          <w:ins w:id="33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3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32" w:author="Dad" w:date="2014-11-30T16:52:00Z"/>
                <w:rFonts w:ascii="Inherit" w:eastAsia="Times New Roman" w:hAnsi="Inherit"/>
                <w:color w:val="555555"/>
                <w:sz w:val="20"/>
                <w:szCs w:val="20"/>
                <w:bdr w:val="none" w:sz="0" w:space="0" w:color="auto"/>
              </w:rPr>
            </w:pPr>
            <w:ins w:id="333" w:author="Dad" w:date="2014-11-30T16:52:00Z">
              <w:r w:rsidRPr="00D30A87">
                <w:rPr>
                  <w:rFonts w:ascii="Inherit" w:eastAsia="Times New Roman" w:hAnsi="Inherit"/>
                  <w:color w:val="555555"/>
                  <w:sz w:val="20"/>
                  <w:szCs w:val="20"/>
                  <w:bdr w:val="none" w:sz="0" w:space="0" w:color="auto"/>
                </w:rPr>
                <w:t>Test Procedure</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34" w:author="Dad" w:date="2014-11-30T16:52:00Z"/>
                <w:rFonts w:ascii="Inherit" w:eastAsia="Times New Roman" w:hAnsi="Inherit"/>
                <w:color w:val="555555"/>
                <w:sz w:val="20"/>
                <w:szCs w:val="20"/>
                <w:bdr w:val="none" w:sz="0" w:space="0" w:color="auto"/>
              </w:rPr>
            </w:pPr>
            <w:ins w:id="335" w:author="Dad" w:date="2014-11-30T16:52:00Z">
              <w:r w:rsidRPr="00D30A87">
                <w:rPr>
                  <w:rFonts w:ascii="Inherit" w:eastAsia="Times New Roman" w:hAnsi="Inherit"/>
                  <w:color w:val="555555"/>
                  <w:sz w:val="20"/>
                  <w:szCs w:val="20"/>
                  <w:bdr w:val="none" w:sz="0" w:space="0" w:color="auto"/>
                </w:rPr>
                <w:t xml:space="preserve">1. </w:t>
              </w:r>
              <w:proofErr w:type="gramStart"/>
              <w:r w:rsidRPr="00D30A87">
                <w:rPr>
                  <w:rFonts w:ascii="Inherit" w:eastAsia="Times New Roman" w:hAnsi="Inherit"/>
                  <w:color w:val="555555"/>
                  <w:sz w:val="20"/>
                  <w:szCs w:val="20"/>
                  <w:bdr w:val="none" w:sz="0" w:space="0" w:color="auto"/>
                </w:rPr>
                <w:t>create</w:t>
              </w:r>
              <w:proofErr w:type="gramEnd"/>
              <w:r w:rsidRPr="00D30A87">
                <w:rPr>
                  <w:rFonts w:ascii="Inherit" w:eastAsia="Times New Roman" w:hAnsi="Inherit"/>
                  <w:color w:val="555555"/>
                  <w:sz w:val="20"/>
                  <w:szCs w:val="20"/>
                  <w:bdr w:val="none" w:sz="0" w:space="0" w:color="auto"/>
                </w:rPr>
                <w:t xml:space="preserve"> database files. 2. Link to </w:t>
              </w:r>
              <w:proofErr w:type="spellStart"/>
              <w:r w:rsidRPr="00D30A87">
                <w:rPr>
                  <w:rFonts w:ascii="Inherit" w:eastAsia="Times New Roman" w:hAnsi="Inherit"/>
                  <w:color w:val="555555"/>
                  <w:sz w:val="20"/>
                  <w:szCs w:val="20"/>
                  <w:bdr w:val="none" w:sz="0" w:space="0" w:color="auto"/>
                </w:rPr>
                <w:t>CSVOperation</w:t>
              </w:r>
              <w:proofErr w:type="spellEnd"/>
              <w:r w:rsidRPr="00D30A87">
                <w:rPr>
                  <w:rFonts w:ascii="Inherit" w:eastAsia="Times New Roman" w:hAnsi="Inherit"/>
                  <w:color w:val="555555"/>
                  <w:sz w:val="20"/>
                  <w:szCs w:val="20"/>
                  <w:bdr w:val="none" w:sz="0" w:space="0" w:color="auto"/>
                </w:rPr>
                <w:t xml:space="preserve"> class. 3. check all function method in the class</w:t>
              </w:r>
            </w:ins>
          </w:p>
        </w:tc>
      </w:tr>
      <w:tr w:rsidR="00D30A87" w:rsidRPr="00D30A87" w:rsidTr="00D30A87">
        <w:trPr>
          <w:trHeight w:val="300"/>
          <w:ins w:id="33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3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38" w:author="Dad" w:date="2014-11-30T16:52:00Z"/>
                <w:rFonts w:ascii="Inherit" w:eastAsia="Times New Roman" w:hAnsi="Inherit"/>
                <w:color w:val="555555"/>
                <w:sz w:val="20"/>
                <w:szCs w:val="20"/>
                <w:bdr w:val="none" w:sz="0" w:space="0" w:color="auto"/>
              </w:rPr>
            </w:pPr>
            <w:ins w:id="339" w:author="Dad" w:date="2014-11-30T16:52:00Z">
              <w:r w:rsidRPr="00D30A87">
                <w:rPr>
                  <w:rFonts w:ascii="Inherit" w:eastAsia="Times New Roman" w:hAnsi="Inherit"/>
                  <w:color w:val="555555"/>
                  <w:sz w:val="20"/>
                  <w:szCs w:val="20"/>
                  <w:bdr w:val="none" w:sz="0" w:space="0" w:color="auto"/>
                </w:rPr>
                <w:t>Test Data</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40" w:author="Dad" w:date="2014-11-30T16:52:00Z"/>
                <w:rFonts w:ascii="Inherit" w:eastAsia="Times New Roman" w:hAnsi="Inherit"/>
                <w:color w:val="555555"/>
                <w:sz w:val="20"/>
                <w:szCs w:val="20"/>
                <w:bdr w:val="none" w:sz="0" w:space="0" w:color="auto"/>
              </w:rPr>
            </w:pPr>
            <w:ins w:id="341" w:author="Dad" w:date="2014-11-30T16:52:00Z">
              <w:r w:rsidRPr="00D30A87">
                <w:rPr>
                  <w:rFonts w:ascii="Inherit" w:eastAsia="Times New Roman" w:hAnsi="Inherit"/>
                  <w:color w:val="555555"/>
                  <w:sz w:val="20"/>
                  <w:szCs w:val="20"/>
                  <w:bdr w:val="none" w:sz="0" w:space="0" w:color="auto"/>
                </w:rPr>
                <w:t xml:space="preserve">create </w:t>
              </w:r>
              <w:proofErr w:type="spellStart"/>
              <w:r w:rsidRPr="00D30A87">
                <w:rPr>
                  <w:rFonts w:ascii="Inherit" w:eastAsia="Times New Roman" w:hAnsi="Inherit"/>
                  <w:color w:val="555555"/>
                  <w:sz w:val="20"/>
                  <w:szCs w:val="20"/>
                  <w:bdr w:val="none" w:sz="0" w:space="0" w:color="auto"/>
                </w:rPr>
                <w:t>studentdatabase</w:t>
              </w:r>
              <w:proofErr w:type="spellEnd"/>
              <w:r w:rsidRPr="00D30A87">
                <w:rPr>
                  <w:rFonts w:ascii="Inherit" w:eastAsia="Times New Roman" w:hAnsi="Inherit"/>
                  <w:color w:val="555555"/>
                  <w:sz w:val="20"/>
                  <w:szCs w:val="20"/>
                  <w:bdr w:val="none" w:sz="0" w:space="0" w:color="auto"/>
                </w:rPr>
                <w:t xml:space="preserve"> and </w:t>
              </w:r>
              <w:proofErr w:type="spellStart"/>
              <w:r w:rsidRPr="00D30A87">
                <w:rPr>
                  <w:rFonts w:ascii="Inherit" w:eastAsia="Times New Roman" w:hAnsi="Inherit"/>
                  <w:color w:val="555555"/>
                  <w:sz w:val="20"/>
                  <w:szCs w:val="20"/>
                  <w:bdr w:val="none" w:sz="0" w:space="0" w:color="auto"/>
                </w:rPr>
                <w:t>coursedatabase</w:t>
              </w:r>
              <w:proofErr w:type="spellEnd"/>
              <w:r w:rsidRPr="00D30A87">
                <w:rPr>
                  <w:rFonts w:ascii="Inherit" w:eastAsia="Times New Roman" w:hAnsi="Inherit"/>
                  <w:color w:val="555555"/>
                  <w:sz w:val="20"/>
                  <w:szCs w:val="20"/>
                  <w:bdr w:val="none" w:sz="0" w:space="0" w:color="auto"/>
                </w:rPr>
                <w:t xml:space="preserve"> </w:t>
              </w:r>
              <w:proofErr w:type="spellStart"/>
              <w:r w:rsidRPr="00D30A87">
                <w:rPr>
                  <w:rFonts w:ascii="Inherit" w:eastAsia="Times New Roman" w:hAnsi="Inherit"/>
                  <w:color w:val="555555"/>
                  <w:sz w:val="20"/>
                  <w:szCs w:val="20"/>
                  <w:bdr w:val="none" w:sz="0" w:space="0" w:color="auto"/>
                </w:rPr>
                <w:t>csv</w:t>
              </w:r>
              <w:proofErr w:type="spellEnd"/>
              <w:r w:rsidRPr="00D30A87">
                <w:rPr>
                  <w:rFonts w:ascii="Inherit" w:eastAsia="Times New Roman" w:hAnsi="Inherit"/>
                  <w:color w:val="555555"/>
                  <w:sz w:val="20"/>
                  <w:szCs w:val="20"/>
                  <w:bdr w:val="none" w:sz="0" w:space="0" w:color="auto"/>
                </w:rPr>
                <w:t xml:space="preserve"> files for test</w:t>
              </w:r>
            </w:ins>
          </w:p>
        </w:tc>
      </w:tr>
      <w:tr w:rsidR="00D30A87" w:rsidRPr="00D30A87" w:rsidTr="00D30A87">
        <w:trPr>
          <w:trHeight w:val="300"/>
          <w:ins w:id="34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4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44" w:author="Dad" w:date="2014-11-30T16:52:00Z"/>
                <w:rFonts w:ascii="Inherit" w:eastAsia="Times New Roman" w:hAnsi="Inherit"/>
                <w:color w:val="555555"/>
                <w:sz w:val="20"/>
                <w:szCs w:val="20"/>
                <w:bdr w:val="none" w:sz="0" w:space="0" w:color="auto"/>
              </w:rPr>
            </w:pPr>
            <w:ins w:id="345" w:author="Dad" w:date="2014-11-30T16:52:00Z">
              <w:r w:rsidRPr="00D30A87">
                <w:rPr>
                  <w:rFonts w:ascii="Inherit" w:eastAsia="Times New Roman" w:hAnsi="Inherit"/>
                  <w:color w:val="555555"/>
                  <w:sz w:val="20"/>
                  <w:szCs w:val="20"/>
                  <w:bdr w:val="none" w:sz="0" w:space="0" w:color="auto"/>
                </w:rPr>
                <w:t>Expected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46" w:author="Dad" w:date="2014-11-30T16:52:00Z"/>
                <w:rFonts w:ascii="Inherit" w:eastAsia="Times New Roman" w:hAnsi="Inherit"/>
                <w:color w:val="555555"/>
                <w:sz w:val="20"/>
                <w:szCs w:val="20"/>
                <w:bdr w:val="none" w:sz="0" w:space="0" w:color="auto"/>
              </w:rPr>
            </w:pPr>
            <w:ins w:id="347" w:author="Dad" w:date="2014-11-30T16:52:00Z">
              <w:r w:rsidRPr="00D30A87">
                <w:rPr>
                  <w:rFonts w:ascii="Inherit" w:eastAsia="Times New Roman" w:hAnsi="Inherit"/>
                  <w:color w:val="555555"/>
                  <w:sz w:val="20"/>
                  <w:szCs w:val="20"/>
                  <w:bdr w:val="none" w:sz="0" w:space="0" w:color="auto"/>
                </w:rPr>
                <w:t>file operation should all pass</w:t>
              </w:r>
            </w:ins>
          </w:p>
        </w:tc>
      </w:tr>
      <w:tr w:rsidR="00D30A87" w:rsidRPr="00D30A87" w:rsidTr="00D30A87">
        <w:trPr>
          <w:trHeight w:val="300"/>
          <w:ins w:id="34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4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50" w:author="Dad" w:date="2014-11-30T16:52:00Z"/>
                <w:rFonts w:ascii="Inherit" w:eastAsia="Times New Roman" w:hAnsi="Inherit"/>
                <w:color w:val="555555"/>
                <w:sz w:val="20"/>
                <w:szCs w:val="20"/>
                <w:bdr w:val="none" w:sz="0" w:space="0" w:color="auto"/>
              </w:rPr>
            </w:pPr>
            <w:ins w:id="351" w:author="Dad" w:date="2014-11-30T16:52:00Z">
              <w:r w:rsidRPr="00D30A87">
                <w:rPr>
                  <w:rFonts w:ascii="Inherit" w:eastAsia="Times New Roman" w:hAnsi="Inherit"/>
                  <w:color w:val="555555"/>
                  <w:sz w:val="20"/>
                  <w:szCs w:val="20"/>
                  <w:bdr w:val="none" w:sz="0" w:space="0" w:color="auto"/>
                </w:rPr>
                <w:t>Actual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52" w:author="Dad" w:date="2014-11-30T16:52:00Z"/>
                <w:rFonts w:ascii="Inherit" w:eastAsia="Times New Roman" w:hAnsi="Inherit"/>
                <w:color w:val="555555"/>
                <w:sz w:val="20"/>
                <w:szCs w:val="20"/>
                <w:bdr w:val="none" w:sz="0" w:space="0" w:color="auto"/>
              </w:rPr>
            </w:pPr>
            <w:ins w:id="35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35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5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56" w:author="Dad" w:date="2014-11-30T16:52:00Z"/>
                <w:rFonts w:ascii="Inherit" w:eastAsia="Times New Roman" w:hAnsi="Inherit"/>
                <w:color w:val="555555"/>
                <w:sz w:val="20"/>
                <w:szCs w:val="20"/>
                <w:bdr w:val="none" w:sz="0" w:space="0" w:color="auto"/>
              </w:rPr>
            </w:pPr>
            <w:ins w:id="357" w:author="Dad" w:date="2014-11-30T16:52:00Z">
              <w:r w:rsidRPr="00D30A87">
                <w:rPr>
                  <w:rFonts w:ascii="Inherit" w:eastAsia="Times New Roman" w:hAnsi="Inherit"/>
                  <w:color w:val="555555"/>
                  <w:sz w:val="20"/>
                  <w:szCs w:val="20"/>
                  <w:bdr w:val="none" w:sz="0" w:space="0" w:color="auto"/>
                </w:rPr>
                <w:t>Status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58" w:author="Dad" w:date="2014-11-30T16:52:00Z"/>
                <w:rFonts w:ascii="Inherit" w:eastAsia="Times New Roman" w:hAnsi="Inherit"/>
                <w:color w:val="555555"/>
                <w:sz w:val="20"/>
                <w:szCs w:val="20"/>
                <w:bdr w:val="none" w:sz="0" w:space="0" w:color="auto"/>
              </w:rPr>
            </w:pPr>
            <w:ins w:id="35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36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6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62" w:author="Dad" w:date="2014-11-30T16:52:00Z"/>
                <w:rFonts w:ascii="Inherit" w:eastAsia="Times New Roman" w:hAnsi="Inherit"/>
                <w:color w:val="555555"/>
                <w:sz w:val="20"/>
                <w:szCs w:val="20"/>
                <w:bdr w:val="none" w:sz="0" w:space="0" w:color="auto"/>
              </w:rPr>
            </w:pPr>
            <w:ins w:id="363" w:author="Dad" w:date="2014-11-30T16:52:00Z">
              <w:r w:rsidRPr="00D30A87">
                <w:rPr>
                  <w:rFonts w:ascii="Inherit" w:eastAsia="Times New Roman" w:hAnsi="Inherit"/>
                  <w:color w:val="555555"/>
                  <w:sz w:val="20"/>
                  <w:szCs w:val="20"/>
                  <w:bdr w:val="none" w:sz="0" w:space="0" w:color="auto"/>
                </w:rPr>
                <w:t>Remarks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64" w:author="Dad" w:date="2014-11-30T16:52:00Z"/>
                <w:rFonts w:ascii="Inherit" w:eastAsia="Times New Roman" w:hAnsi="Inherit"/>
                <w:color w:val="555555"/>
                <w:sz w:val="20"/>
                <w:szCs w:val="20"/>
                <w:bdr w:val="none" w:sz="0" w:space="0" w:color="auto"/>
              </w:rPr>
            </w:pPr>
            <w:ins w:id="365"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36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6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68" w:author="Dad" w:date="2014-11-30T16:52:00Z"/>
                <w:rFonts w:ascii="Inherit" w:eastAsia="Times New Roman" w:hAnsi="Inherit"/>
                <w:color w:val="555555"/>
                <w:sz w:val="20"/>
                <w:szCs w:val="20"/>
                <w:bdr w:val="none" w:sz="0" w:space="0" w:color="auto"/>
              </w:rPr>
            </w:pPr>
            <w:ins w:id="369" w:author="Dad" w:date="2014-11-30T16:52:00Z">
              <w:r w:rsidRPr="00D30A87">
                <w:rPr>
                  <w:rFonts w:ascii="Inherit" w:eastAsia="Times New Roman" w:hAnsi="Inherit"/>
                  <w:color w:val="555555"/>
                  <w:sz w:val="20"/>
                  <w:szCs w:val="20"/>
                  <w:bdr w:val="none" w:sz="0" w:space="0" w:color="auto"/>
                </w:rPr>
                <w:t>Created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70" w:author="Dad" w:date="2014-11-30T16:52:00Z"/>
                <w:rFonts w:ascii="Inherit" w:eastAsia="Times New Roman" w:hAnsi="Inherit"/>
                <w:color w:val="555555"/>
                <w:sz w:val="20"/>
                <w:szCs w:val="20"/>
                <w:bdr w:val="none" w:sz="0" w:space="0" w:color="auto"/>
              </w:rPr>
            </w:pPr>
            <w:ins w:id="371" w:author="Dad" w:date="2014-11-30T16:52:00Z">
              <w:r w:rsidRPr="00D30A87">
                <w:rPr>
                  <w:rFonts w:ascii="Inherit" w:eastAsia="Times New Roman" w:hAnsi="Inherit"/>
                  <w:color w:val="555555"/>
                  <w:sz w:val="20"/>
                  <w:szCs w:val="20"/>
                  <w:bdr w:val="none" w:sz="0" w:space="0" w:color="auto"/>
                </w:rPr>
                <w:t>TAO CHENG</w:t>
              </w:r>
            </w:ins>
          </w:p>
        </w:tc>
      </w:tr>
      <w:tr w:rsidR="00D30A87" w:rsidRPr="00D30A87" w:rsidTr="00D30A87">
        <w:trPr>
          <w:trHeight w:val="300"/>
          <w:ins w:id="37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7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74" w:author="Dad" w:date="2014-11-30T16:52:00Z"/>
                <w:rFonts w:ascii="Inherit" w:eastAsia="Times New Roman" w:hAnsi="Inherit"/>
                <w:color w:val="555555"/>
                <w:sz w:val="20"/>
                <w:szCs w:val="20"/>
                <w:bdr w:val="none" w:sz="0" w:space="0" w:color="auto"/>
              </w:rPr>
            </w:pPr>
            <w:ins w:id="375" w:author="Dad" w:date="2014-11-30T16:52:00Z">
              <w:r w:rsidRPr="00D30A87">
                <w:rPr>
                  <w:rFonts w:ascii="Inherit" w:eastAsia="Times New Roman" w:hAnsi="Inherit"/>
                  <w:color w:val="555555"/>
                  <w:sz w:val="20"/>
                  <w:szCs w:val="20"/>
                  <w:bdr w:val="none" w:sz="0" w:space="0" w:color="auto"/>
                </w:rPr>
                <w:t>Date of Creation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76" w:author="Dad" w:date="2014-11-30T16:52:00Z"/>
                <w:rFonts w:ascii="Inherit" w:eastAsia="Times New Roman" w:hAnsi="Inherit"/>
                <w:color w:val="555555"/>
                <w:sz w:val="20"/>
                <w:szCs w:val="20"/>
                <w:bdr w:val="none" w:sz="0" w:space="0" w:color="auto"/>
              </w:rPr>
            </w:pPr>
            <w:ins w:id="377" w:author="Dad" w:date="2014-11-30T16:52:00Z">
              <w:r w:rsidRPr="00D30A87">
                <w:rPr>
                  <w:rFonts w:ascii="Inherit" w:eastAsia="Times New Roman" w:hAnsi="Inherit"/>
                  <w:color w:val="555555"/>
                  <w:sz w:val="20"/>
                  <w:szCs w:val="20"/>
                  <w:bdr w:val="none" w:sz="0" w:space="0" w:color="auto"/>
                </w:rPr>
                <w:t>11/16/14</w:t>
              </w:r>
            </w:ins>
          </w:p>
        </w:tc>
      </w:tr>
      <w:tr w:rsidR="00D30A87" w:rsidRPr="00D30A87" w:rsidTr="00D30A87">
        <w:trPr>
          <w:trHeight w:val="300"/>
          <w:ins w:id="37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7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80" w:author="Dad" w:date="2014-11-30T16:52:00Z"/>
                <w:rFonts w:ascii="Inherit" w:eastAsia="Times New Roman" w:hAnsi="Inherit"/>
                <w:color w:val="555555"/>
                <w:sz w:val="20"/>
                <w:szCs w:val="20"/>
                <w:bdr w:val="none" w:sz="0" w:space="0" w:color="auto"/>
              </w:rPr>
            </w:pPr>
            <w:ins w:id="381" w:author="Dad" w:date="2014-11-30T16:52:00Z">
              <w:r w:rsidRPr="00D30A87">
                <w:rPr>
                  <w:rFonts w:ascii="Inherit" w:eastAsia="Times New Roman" w:hAnsi="Inherit"/>
                  <w:color w:val="555555"/>
                  <w:sz w:val="20"/>
                  <w:szCs w:val="20"/>
                  <w:bdr w:val="none" w:sz="0" w:space="0" w:color="auto"/>
                </w:rPr>
                <w:t>Executed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82" w:author="Dad" w:date="2014-11-30T16:52:00Z"/>
                <w:rFonts w:ascii="Inherit" w:eastAsia="Times New Roman" w:hAnsi="Inherit"/>
                <w:color w:val="555555"/>
                <w:sz w:val="20"/>
                <w:szCs w:val="20"/>
                <w:bdr w:val="none" w:sz="0" w:space="0" w:color="auto"/>
              </w:rPr>
            </w:pPr>
            <w:ins w:id="38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38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8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86" w:author="Dad" w:date="2014-11-30T16:52:00Z"/>
                <w:rFonts w:ascii="Inherit" w:eastAsia="Times New Roman" w:hAnsi="Inherit"/>
                <w:color w:val="555555"/>
                <w:sz w:val="20"/>
                <w:szCs w:val="20"/>
                <w:bdr w:val="none" w:sz="0" w:space="0" w:color="auto"/>
              </w:rPr>
            </w:pPr>
            <w:ins w:id="387" w:author="Dad" w:date="2014-11-30T16:52:00Z">
              <w:r w:rsidRPr="00D30A87">
                <w:rPr>
                  <w:rFonts w:ascii="Inherit" w:eastAsia="Times New Roman" w:hAnsi="Inherit"/>
                  <w:color w:val="555555"/>
                  <w:sz w:val="20"/>
                  <w:szCs w:val="20"/>
                  <w:bdr w:val="none" w:sz="0" w:space="0" w:color="auto"/>
                </w:rPr>
                <w:t>Date of Execution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88" w:author="Dad" w:date="2014-11-30T16:52:00Z"/>
                <w:rFonts w:ascii="Inherit" w:eastAsia="Times New Roman" w:hAnsi="Inherit"/>
                <w:color w:val="555555"/>
                <w:sz w:val="20"/>
                <w:szCs w:val="20"/>
                <w:bdr w:val="none" w:sz="0" w:space="0" w:color="auto"/>
              </w:rPr>
            </w:pPr>
            <w:ins w:id="38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39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2" w:author="Dad" w:date="2014-11-30T16:52:00Z"/>
                <w:rFonts w:ascii="Inherit" w:eastAsia="Times New Roman" w:hAnsi="Inherit"/>
                <w:color w:val="555555"/>
                <w:sz w:val="20"/>
                <w:szCs w:val="20"/>
                <w:bdr w:val="none" w:sz="0" w:space="0" w:color="auto"/>
              </w:rPr>
            </w:pPr>
            <w:ins w:id="393" w:author="Dad" w:date="2014-11-30T16:52:00Z">
              <w:r w:rsidRPr="00D30A87">
                <w:rPr>
                  <w:rFonts w:ascii="Inherit" w:eastAsia="Times New Roman" w:hAnsi="Inherit"/>
                  <w:color w:val="555555"/>
                  <w:sz w:val="20"/>
                  <w:szCs w:val="20"/>
                  <w:bdr w:val="none" w:sz="0" w:space="0" w:color="auto"/>
                </w:rPr>
                <w:t>Test Environment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4" w:author="Dad" w:date="2014-11-30T16:52:00Z"/>
                <w:rFonts w:ascii="Inherit" w:eastAsia="Times New Roman" w:hAnsi="Inherit"/>
                <w:color w:val="555555"/>
                <w:sz w:val="20"/>
                <w:szCs w:val="20"/>
                <w:bdr w:val="none" w:sz="0" w:space="0" w:color="auto"/>
              </w:rPr>
            </w:pPr>
            <w:proofErr w:type="gramStart"/>
            <w:ins w:id="395" w:author="Dad" w:date="2014-11-30T16:52:00Z">
              <w:r w:rsidRPr="00D30A87">
                <w:rPr>
                  <w:rFonts w:ascii="Inherit" w:eastAsia="Times New Roman" w:hAnsi="Inherit"/>
                  <w:color w:val="555555"/>
                  <w:sz w:val="20"/>
                  <w:szCs w:val="20"/>
                  <w:bdr w:val="none" w:sz="0" w:space="0" w:color="auto"/>
                </w:rPr>
                <w:t>windows</w:t>
              </w:r>
              <w:proofErr w:type="gramEnd"/>
              <w:r w:rsidRPr="00D30A87">
                <w:rPr>
                  <w:rFonts w:ascii="Inherit" w:eastAsia="Times New Roman" w:hAnsi="Inherit"/>
                  <w:color w:val="555555"/>
                  <w:sz w:val="20"/>
                  <w:szCs w:val="20"/>
                  <w:bdr w:val="none" w:sz="0" w:space="0" w:color="auto"/>
                </w:rPr>
                <w:t xml:space="preserve"> 7 or 8 or 8.1. </w:t>
              </w:r>
              <w:proofErr w:type="gramStart"/>
              <w:r w:rsidRPr="00D30A87">
                <w:rPr>
                  <w:rFonts w:ascii="Inherit" w:eastAsia="Times New Roman" w:hAnsi="Inherit"/>
                  <w:color w:val="555555"/>
                  <w:sz w:val="20"/>
                  <w:szCs w:val="20"/>
                  <w:bdr w:val="none" w:sz="0" w:space="0" w:color="auto"/>
                </w:rPr>
                <w:t>java</w:t>
              </w:r>
              <w:proofErr w:type="gramEnd"/>
              <w:r w:rsidRPr="00D30A87">
                <w:rPr>
                  <w:rFonts w:ascii="Inherit" w:eastAsia="Times New Roman" w:hAnsi="Inherit"/>
                  <w:color w:val="555555"/>
                  <w:sz w:val="20"/>
                  <w:szCs w:val="20"/>
                  <w:bdr w:val="none" w:sz="0" w:space="0" w:color="auto"/>
                </w:rPr>
                <w:t xml:space="preserve"> 8.</w:t>
              </w:r>
            </w:ins>
          </w:p>
        </w:tc>
      </w:tr>
      <w:tr w:rsidR="00D30A87" w:rsidRPr="00D30A87" w:rsidTr="00D30A87">
        <w:trPr>
          <w:trHeight w:val="300"/>
          <w:ins w:id="39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7" w:author="Dad" w:date="2014-11-30T16:52:00Z"/>
                <w:rFonts w:ascii="Calibri" w:eastAsia="Times New Roman" w:hAnsi="Calibri"/>
                <w:color w:val="000000"/>
                <w:sz w:val="22"/>
                <w:szCs w:val="22"/>
                <w:bdr w:val="none" w:sz="0" w:space="0" w:color="auto"/>
              </w:rPr>
            </w:pPr>
          </w:p>
        </w:tc>
        <w:tc>
          <w:tcPr>
            <w:tcW w:w="232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8" w:author="Dad" w:date="2014-11-30T16:52:00Z"/>
                <w:rFonts w:ascii="Calibri" w:eastAsia="Times New Roman" w:hAnsi="Calibri"/>
                <w:color w:val="000000"/>
                <w:sz w:val="22"/>
                <w:szCs w:val="22"/>
                <w:bdr w:val="none" w:sz="0" w:space="0" w:color="auto"/>
              </w:rPr>
            </w:pPr>
          </w:p>
        </w:tc>
        <w:tc>
          <w:tcPr>
            <w:tcW w:w="864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399" w:author="Dad" w:date="2014-11-30T16:52:00Z"/>
                <w:rFonts w:ascii="Calibri" w:eastAsia="Times New Roman" w:hAnsi="Calibri"/>
                <w:color w:val="000000"/>
                <w:sz w:val="22"/>
                <w:szCs w:val="22"/>
                <w:bdr w:val="none" w:sz="0" w:space="0" w:color="auto"/>
              </w:rPr>
            </w:pPr>
          </w:p>
        </w:tc>
      </w:tr>
      <w:tr w:rsidR="00D30A87" w:rsidRPr="00D30A87" w:rsidTr="00D30A87">
        <w:trPr>
          <w:trHeight w:val="300"/>
          <w:ins w:id="40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01" w:author="Dad" w:date="2014-11-30T16:52:00Z"/>
                <w:rFonts w:ascii="Calibri" w:eastAsia="Times New Roman" w:hAnsi="Calibri"/>
                <w:color w:val="000000"/>
                <w:sz w:val="22"/>
                <w:szCs w:val="22"/>
                <w:bdr w:val="none" w:sz="0" w:space="0" w:color="auto"/>
              </w:rPr>
            </w:pPr>
          </w:p>
        </w:tc>
        <w:tc>
          <w:tcPr>
            <w:tcW w:w="23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02" w:author="Dad" w:date="2014-11-30T16:52:00Z"/>
                <w:rFonts w:ascii="Inherit" w:eastAsia="Times New Roman" w:hAnsi="Inherit"/>
                <w:color w:val="555555"/>
                <w:sz w:val="20"/>
                <w:szCs w:val="20"/>
                <w:bdr w:val="none" w:sz="0" w:space="0" w:color="auto"/>
              </w:rPr>
            </w:pPr>
            <w:ins w:id="403" w:author="Dad" w:date="2014-11-30T16:52:00Z">
              <w:r w:rsidRPr="00D30A87">
                <w:rPr>
                  <w:rFonts w:ascii="Inherit" w:eastAsia="Times New Roman" w:hAnsi="Inherit"/>
                  <w:color w:val="555555"/>
                  <w:sz w:val="20"/>
                  <w:szCs w:val="20"/>
                  <w:bdr w:val="none" w:sz="0" w:space="0" w:color="auto"/>
                </w:rPr>
                <w:t>Test Suite ID</w:t>
              </w:r>
            </w:ins>
          </w:p>
        </w:tc>
        <w:tc>
          <w:tcPr>
            <w:tcW w:w="8640" w:type="dxa"/>
            <w:tcBorders>
              <w:top w:val="single" w:sz="8" w:space="0" w:color="auto"/>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04" w:author="Dad" w:date="2014-11-30T16:52:00Z"/>
                <w:rFonts w:ascii="Inherit" w:eastAsia="Times New Roman" w:hAnsi="Inherit"/>
                <w:color w:val="555555"/>
                <w:sz w:val="20"/>
                <w:szCs w:val="20"/>
                <w:bdr w:val="none" w:sz="0" w:space="0" w:color="auto"/>
              </w:rPr>
            </w:pPr>
            <w:ins w:id="405" w:author="Dad" w:date="2014-11-30T16:52:00Z">
              <w:r w:rsidRPr="00D30A87">
                <w:rPr>
                  <w:rFonts w:ascii="Inherit" w:eastAsia="Times New Roman" w:hAnsi="Inherit"/>
                  <w:color w:val="555555"/>
                  <w:sz w:val="20"/>
                  <w:szCs w:val="20"/>
                  <w:bdr w:val="none" w:sz="0" w:space="0" w:color="auto"/>
                </w:rPr>
                <w:t>TS003</w:t>
              </w:r>
            </w:ins>
          </w:p>
        </w:tc>
      </w:tr>
      <w:tr w:rsidR="00D30A87" w:rsidRPr="00D30A87" w:rsidTr="00D30A87">
        <w:trPr>
          <w:trHeight w:val="300"/>
          <w:ins w:id="40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0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08" w:author="Dad" w:date="2014-11-30T16:52:00Z"/>
                <w:rFonts w:ascii="Inherit" w:eastAsia="Times New Roman" w:hAnsi="Inherit"/>
                <w:color w:val="555555"/>
                <w:sz w:val="20"/>
                <w:szCs w:val="20"/>
                <w:bdr w:val="none" w:sz="0" w:space="0" w:color="auto"/>
              </w:rPr>
            </w:pPr>
            <w:ins w:id="409" w:author="Dad" w:date="2014-11-30T16:52:00Z">
              <w:r w:rsidRPr="00D30A87">
                <w:rPr>
                  <w:rFonts w:ascii="Inherit" w:eastAsia="Times New Roman" w:hAnsi="Inherit"/>
                  <w:color w:val="555555"/>
                  <w:sz w:val="20"/>
                  <w:szCs w:val="20"/>
                  <w:bdr w:val="none" w:sz="0" w:space="0" w:color="auto"/>
                </w:rPr>
                <w:t>Test Case ID</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10" w:author="Dad" w:date="2014-11-30T16:52:00Z"/>
                <w:rFonts w:ascii="Inherit" w:eastAsia="Times New Roman" w:hAnsi="Inherit"/>
                <w:color w:val="555555"/>
                <w:sz w:val="20"/>
                <w:szCs w:val="20"/>
                <w:bdr w:val="none" w:sz="0" w:space="0" w:color="auto"/>
              </w:rPr>
            </w:pPr>
            <w:ins w:id="411" w:author="Dad" w:date="2014-11-30T16:52:00Z">
              <w:r w:rsidRPr="00D30A87">
                <w:rPr>
                  <w:rFonts w:ascii="Inherit" w:eastAsia="Times New Roman" w:hAnsi="Inherit"/>
                  <w:color w:val="555555"/>
                  <w:sz w:val="20"/>
                  <w:szCs w:val="20"/>
                  <w:bdr w:val="none" w:sz="0" w:space="0" w:color="auto"/>
                </w:rPr>
                <w:t>TC003</w:t>
              </w:r>
            </w:ins>
          </w:p>
        </w:tc>
      </w:tr>
      <w:tr w:rsidR="00D30A87" w:rsidRPr="00D30A87" w:rsidTr="00D30A87">
        <w:trPr>
          <w:trHeight w:val="300"/>
          <w:ins w:id="41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1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14" w:author="Dad" w:date="2014-11-30T16:52:00Z"/>
                <w:rFonts w:ascii="Inherit" w:eastAsia="Times New Roman" w:hAnsi="Inherit"/>
                <w:color w:val="555555"/>
                <w:sz w:val="20"/>
                <w:szCs w:val="20"/>
                <w:bdr w:val="none" w:sz="0" w:space="0" w:color="auto"/>
              </w:rPr>
            </w:pPr>
            <w:ins w:id="415" w:author="Dad" w:date="2014-11-30T16:52:00Z">
              <w:r w:rsidRPr="00D30A87">
                <w:rPr>
                  <w:rFonts w:ascii="Inherit" w:eastAsia="Times New Roman" w:hAnsi="Inherit"/>
                  <w:color w:val="555555"/>
                  <w:sz w:val="20"/>
                  <w:szCs w:val="20"/>
                  <w:bdr w:val="none" w:sz="0" w:space="0" w:color="auto"/>
                </w:rPr>
                <w:t>Test Case Summary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16" w:author="Dad" w:date="2014-11-30T16:52:00Z"/>
                <w:rFonts w:ascii="Inherit" w:eastAsia="Times New Roman" w:hAnsi="Inherit"/>
                <w:color w:val="555555"/>
                <w:sz w:val="20"/>
                <w:szCs w:val="20"/>
                <w:bdr w:val="none" w:sz="0" w:space="0" w:color="auto"/>
              </w:rPr>
            </w:pPr>
            <w:ins w:id="417" w:author="Dad" w:date="2014-11-30T16:52:00Z">
              <w:r w:rsidRPr="00D30A87">
                <w:rPr>
                  <w:rFonts w:ascii="Inherit" w:eastAsia="Times New Roman" w:hAnsi="Inherit"/>
                  <w:color w:val="555555"/>
                  <w:sz w:val="20"/>
                  <w:szCs w:val="20"/>
                  <w:bdr w:val="none" w:sz="0" w:space="0" w:color="auto"/>
                </w:rPr>
                <w:t xml:space="preserve">check </w:t>
              </w:r>
              <w:proofErr w:type="spellStart"/>
              <w:r w:rsidRPr="00D30A87">
                <w:rPr>
                  <w:rFonts w:ascii="Inherit" w:eastAsia="Times New Roman" w:hAnsi="Inherit"/>
                  <w:color w:val="555555"/>
                  <w:sz w:val="20"/>
                  <w:szCs w:val="20"/>
                  <w:bdr w:val="none" w:sz="0" w:space="0" w:color="auto"/>
                </w:rPr>
                <w:t>RegInterface</w:t>
              </w:r>
              <w:proofErr w:type="spellEnd"/>
              <w:r w:rsidRPr="00D30A87">
                <w:rPr>
                  <w:rFonts w:ascii="Inherit" w:eastAsia="Times New Roman" w:hAnsi="Inherit"/>
                  <w:color w:val="555555"/>
                  <w:sz w:val="20"/>
                  <w:szCs w:val="20"/>
                  <w:bdr w:val="none" w:sz="0" w:space="0" w:color="auto"/>
                </w:rPr>
                <w:t xml:space="preserve"> class functionality</w:t>
              </w:r>
            </w:ins>
          </w:p>
        </w:tc>
      </w:tr>
      <w:tr w:rsidR="00D30A87" w:rsidRPr="00D30A87" w:rsidTr="00D30A87">
        <w:trPr>
          <w:trHeight w:val="300"/>
          <w:ins w:id="41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1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20" w:author="Dad" w:date="2014-11-30T16:52:00Z"/>
                <w:rFonts w:ascii="Inherit" w:eastAsia="Times New Roman" w:hAnsi="Inherit"/>
                <w:color w:val="555555"/>
                <w:sz w:val="20"/>
                <w:szCs w:val="20"/>
                <w:bdr w:val="none" w:sz="0" w:space="0" w:color="auto"/>
              </w:rPr>
            </w:pPr>
            <w:ins w:id="421" w:author="Dad" w:date="2014-11-30T16:52:00Z">
              <w:r w:rsidRPr="00D30A87">
                <w:rPr>
                  <w:rFonts w:ascii="Inherit" w:eastAsia="Times New Roman" w:hAnsi="Inherit"/>
                  <w:color w:val="555555"/>
                  <w:sz w:val="20"/>
                  <w:szCs w:val="20"/>
                  <w:bdr w:val="none" w:sz="0" w:space="0" w:color="auto"/>
                </w:rPr>
                <w:t>Related Requirement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22" w:author="Dad" w:date="2014-11-30T16:52:00Z"/>
                <w:rFonts w:ascii="Inherit" w:eastAsia="Times New Roman" w:hAnsi="Inherit"/>
                <w:color w:val="555555"/>
                <w:sz w:val="20"/>
                <w:szCs w:val="20"/>
                <w:bdr w:val="none" w:sz="0" w:space="0" w:color="auto"/>
              </w:rPr>
            </w:pPr>
            <w:ins w:id="423" w:author="Dad" w:date="2014-11-30T16:52:00Z">
              <w:r w:rsidRPr="00D30A87">
                <w:rPr>
                  <w:rFonts w:ascii="Inherit" w:eastAsia="Times New Roman" w:hAnsi="Inherit"/>
                  <w:color w:val="555555"/>
                  <w:sz w:val="20"/>
                  <w:szCs w:val="20"/>
                  <w:bdr w:val="none" w:sz="0" w:space="0" w:color="auto"/>
                </w:rPr>
                <w:t>RR003</w:t>
              </w:r>
            </w:ins>
          </w:p>
        </w:tc>
      </w:tr>
      <w:tr w:rsidR="00D30A87" w:rsidRPr="00D30A87" w:rsidTr="00D30A87">
        <w:trPr>
          <w:trHeight w:val="300"/>
          <w:ins w:id="42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2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26" w:author="Dad" w:date="2014-11-30T16:52:00Z"/>
                <w:rFonts w:ascii="Inherit" w:eastAsia="Times New Roman" w:hAnsi="Inherit"/>
                <w:color w:val="555555"/>
                <w:sz w:val="20"/>
                <w:szCs w:val="20"/>
                <w:bdr w:val="none" w:sz="0" w:space="0" w:color="auto"/>
              </w:rPr>
            </w:pPr>
            <w:ins w:id="427" w:author="Dad" w:date="2014-11-30T16:52:00Z">
              <w:r w:rsidRPr="00D30A87">
                <w:rPr>
                  <w:rFonts w:ascii="Inherit" w:eastAsia="Times New Roman" w:hAnsi="Inherit"/>
                  <w:color w:val="555555"/>
                  <w:sz w:val="20"/>
                  <w:szCs w:val="20"/>
                  <w:bdr w:val="none" w:sz="0" w:space="0" w:color="auto"/>
                </w:rPr>
                <w:t>Prerequisites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28" w:author="Dad" w:date="2014-11-30T16:52:00Z"/>
                <w:rFonts w:ascii="Inherit" w:eastAsia="Times New Roman" w:hAnsi="Inherit"/>
                <w:color w:val="555555"/>
                <w:sz w:val="20"/>
                <w:szCs w:val="20"/>
                <w:bdr w:val="none" w:sz="0" w:space="0" w:color="auto"/>
              </w:rPr>
            </w:pPr>
            <w:ins w:id="429" w:author="Dad" w:date="2014-11-30T16:52:00Z">
              <w:r w:rsidRPr="00D30A87">
                <w:rPr>
                  <w:rFonts w:ascii="Inherit" w:eastAsia="Times New Roman" w:hAnsi="Inherit"/>
                  <w:color w:val="555555"/>
                  <w:sz w:val="20"/>
                  <w:szCs w:val="20"/>
                  <w:bdr w:val="none" w:sz="0" w:space="0" w:color="auto"/>
                </w:rPr>
                <w:t xml:space="preserve">JRE installed; </w:t>
              </w:r>
              <w:proofErr w:type="spellStart"/>
              <w:r w:rsidRPr="00D30A87">
                <w:rPr>
                  <w:rFonts w:ascii="Inherit" w:eastAsia="Times New Roman" w:hAnsi="Inherit"/>
                  <w:color w:val="555555"/>
                  <w:sz w:val="20"/>
                  <w:szCs w:val="20"/>
                  <w:bdr w:val="none" w:sz="0" w:space="0" w:color="auto"/>
                </w:rPr>
                <w:t>CSVOperation</w:t>
              </w:r>
              <w:proofErr w:type="spellEnd"/>
              <w:r w:rsidRPr="00D30A87">
                <w:rPr>
                  <w:rFonts w:ascii="Inherit" w:eastAsia="Times New Roman" w:hAnsi="Inherit"/>
                  <w:color w:val="555555"/>
                  <w:sz w:val="20"/>
                  <w:szCs w:val="20"/>
                  <w:bdr w:val="none" w:sz="0" w:space="0" w:color="auto"/>
                </w:rPr>
                <w:t xml:space="preserve"> class is tested ok; </w:t>
              </w:r>
              <w:proofErr w:type="spellStart"/>
              <w:r w:rsidRPr="00D30A87">
                <w:rPr>
                  <w:rFonts w:ascii="Inherit" w:eastAsia="Times New Roman" w:hAnsi="Inherit"/>
                  <w:color w:val="555555"/>
                  <w:sz w:val="20"/>
                  <w:szCs w:val="20"/>
                  <w:bdr w:val="none" w:sz="0" w:space="0" w:color="auto"/>
                </w:rPr>
                <w:t>SchoolDatabase</w:t>
              </w:r>
              <w:proofErr w:type="spellEnd"/>
              <w:r w:rsidRPr="00D30A87">
                <w:rPr>
                  <w:rFonts w:ascii="Inherit" w:eastAsia="Times New Roman" w:hAnsi="Inherit"/>
                  <w:color w:val="555555"/>
                  <w:sz w:val="20"/>
                  <w:szCs w:val="20"/>
                  <w:bdr w:val="none" w:sz="0" w:space="0" w:color="auto"/>
                </w:rPr>
                <w:t xml:space="preserve"> is tested ok.</w:t>
              </w:r>
            </w:ins>
          </w:p>
        </w:tc>
      </w:tr>
      <w:tr w:rsidR="00D30A87" w:rsidRPr="00D30A87" w:rsidTr="00D30A87">
        <w:trPr>
          <w:trHeight w:val="300"/>
          <w:ins w:id="43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3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32" w:author="Dad" w:date="2014-11-30T16:52:00Z"/>
                <w:rFonts w:ascii="Inherit" w:eastAsia="Times New Roman" w:hAnsi="Inherit"/>
                <w:color w:val="555555"/>
                <w:sz w:val="20"/>
                <w:szCs w:val="20"/>
                <w:bdr w:val="none" w:sz="0" w:space="0" w:color="auto"/>
              </w:rPr>
            </w:pPr>
            <w:ins w:id="433" w:author="Dad" w:date="2014-11-30T16:52:00Z">
              <w:r w:rsidRPr="00D30A87">
                <w:rPr>
                  <w:rFonts w:ascii="Inherit" w:eastAsia="Times New Roman" w:hAnsi="Inherit"/>
                  <w:color w:val="555555"/>
                  <w:sz w:val="20"/>
                  <w:szCs w:val="20"/>
                  <w:bdr w:val="none" w:sz="0" w:space="0" w:color="auto"/>
                </w:rPr>
                <w:t>Test Procedure</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34" w:author="Dad" w:date="2014-11-30T16:52:00Z"/>
                <w:rFonts w:ascii="Inherit" w:eastAsia="Times New Roman" w:hAnsi="Inherit"/>
                <w:color w:val="555555"/>
                <w:sz w:val="20"/>
                <w:szCs w:val="20"/>
                <w:bdr w:val="none" w:sz="0" w:space="0" w:color="auto"/>
              </w:rPr>
            </w:pPr>
            <w:ins w:id="435" w:author="Dad" w:date="2014-11-30T16:52:00Z">
              <w:r w:rsidRPr="00D30A87">
                <w:rPr>
                  <w:rFonts w:ascii="Inherit" w:eastAsia="Times New Roman" w:hAnsi="Inherit"/>
                  <w:color w:val="555555"/>
                  <w:sz w:val="20"/>
                  <w:szCs w:val="20"/>
                  <w:bdr w:val="none" w:sz="0" w:space="0" w:color="auto"/>
                </w:rPr>
                <w:t>Check the menu switch described in menu mockup file</w:t>
              </w:r>
            </w:ins>
          </w:p>
        </w:tc>
      </w:tr>
      <w:tr w:rsidR="00D30A87" w:rsidRPr="00D30A87" w:rsidTr="00D30A87">
        <w:trPr>
          <w:trHeight w:val="300"/>
          <w:ins w:id="43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3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38" w:author="Dad" w:date="2014-11-30T16:52:00Z"/>
                <w:rFonts w:ascii="Inherit" w:eastAsia="Times New Roman" w:hAnsi="Inherit"/>
                <w:color w:val="555555"/>
                <w:sz w:val="20"/>
                <w:szCs w:val="20"/>
                <w:bdr w:val="none" w:sz="0" w:space="0" w:color="auto"/>
              </w:rPr>
            </w:pPr>
            <w:ins w:id="439" w:author="Dad" w:date="2014-11-30T16:52:00Z">
              <w:r w:rsidRPr="00D30A87">
                <w:rPr>
                  <w:rFonts w:ascii="Inherit" w:eastAsia="Times New Roman" w:hAnsi="Inherit"/>
                  <w:color w:val="555555"/>
                  <w:sz w:val="20"/>
                  <w:szCs w:val="20"/>
                  <w:bdr w:val="none" w:sz="0" w:space="0" w:color="auto"/>
                </w:rPr>
                <w:t>Test Data</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40" w:author="Dad" w:date="2014-11-30T16:52:00Z"/>
                <w:rFonts w:ascii="Inherit" w:eastAsia="Times New Roman" w:hAnsi="Inherit"/>
                <w:color w:val="555555"/>
                <w:sz w:val="20"/>
                <w:szCs w:val="20"/>
                <w:bdr w:val="none" w:sz="0" w:space="0" w:color="auto"/>
              </w:rPr>
            </w:pPr>
            <w:ins w:id="441" w:author="Dad" w:date="2014-11-30T16:52:00Z">
              <w:r w:rsidRPr="00D30A87">
                <w:rPr>
                  <w:rFonts w:ascii="Inherit" w:eastAsia="Times New Roman" w:hAnsi="Inherit"/>
                  <w:color w:val="555555"/>
                  <w:sz w:val="20"/>
                  <w:szCs w:val="20"/>
                  <w:bdr w:val="none" w:sz="0" w:space="0" w:color="auto"/>
                </w:rPr>
                <w:t xml:space="preserve">create </w:t>
              </w:r>
              <w:proofErr w:type="spellStart"/>
              <w:r w:rsidRPr="00D30A87">
                <w:rPr>
                  <w:rFonts w:ascii="Inherit" w:eastAsia="Times New Roman" w:hAnsi="Inherit"/>
                  <w:color w:val="555555"/>
                  <w:sz w:val="20"/>
                  <w:szCs w:val="20"/>
                  <w:bdr w:val="none" w:sz="0" w:space="0" w:color="auto"/>
                </w:rPr>
                <w:t>studentdatabase</w:t>
              </w:r>
              <w:proofErr w:type="spellEnd"/>
              <w:r w:rsidRPr="00D30A87">
                <w:rPr>
                  <w:rFonts w:ascii="Inherit" w:eastAsia="Times New Roman" w:hAnsi="Inherit"/>
                  <w:color w:val="555555"/>
                  <w:sz w:val="20"/>
                  <w:szCs w:val="20"/>
                  <w:bdr w:val="none" w:sz="0" w:space="0" w:color="auto"/>
                </w:rPr>
                <w:t xml:space="preserve"> and </w:t>
              </w:r>
              <w:proofErr w:type="spellStart"/>
              <w:r w:rsidRPr="00D30A87">
                <w:rPr>
                  <w:rFonts w:ascii="Inherit" w:eastAsia="Times New Roman" w:hAnsi="Inherit"/>
                  <w:color w:val="555555"/>
                  <w:sz w:val="20"/>
                  <w:szCs w:val="20"/>
                  <w:bdr w:val="none" w:sz="0" w:space="0" w:color="auto"/>
                </w:rPr>
                <w:t>coursedatabase</w:t>
              </w:r>
              <w:proofErr w:type="spellEnd"/>
              <w:r w:rsidRPr="00D30A87">
                <w:rPr>
                  <w:rFonts w:ascii="Inherit" w:eastAsia="Times New Roman" w:hAnsi="Inherit"/>
                  <w:color w:val="555555"/>
                  <w:sz w:val="20"/>
                  <w:szCs w:val="20"/>
                  <w:bdr w:val="none" w:sz="0" w:space="0" w:color="auto"/>
                </w:rPr>
                <w:t xml:space="preserve"> </w:t>
              </w:r>
              <w:proofErr w:type="spellStart"/>
              <w:r w:rsidRPr="00D30A87">
                <w:rPr>
                  <w:rFonts w:ascii="Inherit" w:eastAsia="Times New Roman" w:hAnsi="Inherit"/>
                  <w:color w:val="555555"/>
                  <w:sz w:val="20"/>
                  <w:szCs w:val="20"/>
                  <w:bdr w:val="none" w:sz="0" w:space="0" w:color="auto"/>
                </w:rPr>
                <w:t>csv</w:t>
              </w:r>
              <w:proofErr w:type="spellEnd"/>
              <w:r w:rsidRPr="00D30A87">
                <w:rPr>
                  <w:rFonts w:ascii="Inherit" w:eastAsia="Times New Roman" w:hAnsi="Inherit"/>
                  <w:color w:val="555555"/>
                  <w:sz w:val="20"/>
                  <w:szCs w:val="20"/>
                  <w:bdr w:val="none" w:sz="0" w:space="0" w:color="auto"/>
                </w:rPr>
                <w:t xml:space="preserve"> files for test</w:t>
              </w:r>
            </w:ins>
          </w:p>
        </w:tc>
      </w:tr>
      <w:tr w:rsidR="00D30A87" w:rsidRPr="00D30A87" w:rsidTr="00D30A87">
        <w:trPr>
          <w:trHeight w:val="300"/>
          <w:ins w:id="44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4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44" w:author="Dad" w:date="2014-11-30T16:52:00Z"/>
                <w:rFonts w:ascii="Inherit" w:eastAsia="Times New Roman" w:hAnsi="Inherit"/>
                <w:color w:val="555555"/>
                <w:sz w:val="20"/>
                <w:szCs w:val="20"/>
                <w:bdr w:val="none" w:sz="0" w:space="0" w:color="auto"/>
              </w:rPr>
            </w:pPr>
            <w:ins w:id="445" w:author="Dad" w:date="2014-11-30T16:52:00Z">
              <w:r w:rsidRPr="00D30A87">
                <w:rPr>
                  <w:rFonts w:ascii="Inherit" w:eastAsia="Times New Roman" w:hAnsi="Inherit"/>
                  <w:color w:val="555555"/>
                  <w:sz w:val="20"/>
                  <w:szCs w:val="20"/>
                  <w:bdr w:val="none" w:sz="0" w:space="0" w:color="auto"/>
                </w:rPr>
                <w:t>Expected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46" w:author="Dad" w:date="2014-11-30T16:52:00Z"/>
                <w:rFonts w:ascii="Inherit" w:eastAsia="Times New Roman" w:hAnsi="Inherit"/>
                <w:color w:val="555555"/>
                <w:sz w:val="20"/>
                <w:szCs w:val="20"/>
                <w:bdr w:val="none" w:sz="0" w:space="0" w:color="auto"/>
              </w:rPr>
            </w:pPr>
            <w:ins w:id="447" w:author="Dad" w:date="2014-11-30T16:52:00Z">
              <w:r w:rsidRPr="00D30A87">
                <w:rPr>
                  <w:rFonts w:ascii="Inherit" w:eastAsia="Times New Roman" w:hAnsi="Inherit"/>
                  <w:color w:val="555555"/>
                  <w:sz w:val="20"/>
                  <w:szCs w:val="20"/>
                  <w:bdr w:val="none" w:sz="0" w:space="0" w:color="auto"/>
                </w:rPr>
                <w:t>file operation should all pass</w:t>
              </w:r>
            </w:ins>
          </w:p>
        </w:tc>
      </w:tr>
      <w:tr w:rsidR="00D30A87" w:rsidRPr="00D30A87" w:rsidTr="00D30A87">
        <w:trPr>
          <w:trHeight w:val="300"/>
          <w:ins w:id="44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4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50" w:author="Dad" w:date="2014-11-30T16:52:00Z"/>
                <w:rFonts w:ascii="Inherit" w:eastAsia="Times New Roman" w:hAnsi="Inherit"/>
                <w:color w:val="555555"/>
                <w:sz w:val="20"/>
                <w:szCs w:val="20"/>
                <w:bdr w:val="none" w:sz="0" w:space="0" w:color="auto"/>
              </w:rPr>
            </w:pPr>
            <w:ins w:id="451" w:author="Dad" w:date="2014-11-30T16:52:00Z">
              <w:r w:rsidRPr="00D30A87">
                <w:rPr>
                  <w:rFonts w:ascii="Inherit" w:eastAsia="Times New Roman" w:hAnsi="Inherit"/>
                  <w:color w:val="555555"/>
                  <w:sz w:val="20"/>
                  <w:szCs w:val="20"/>
                  <w:bdr w:val="none" w:sz="0" w:space="0" w:color="auto"/>
                </w:rPr>
                <w:t>Actual Result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52" w:author="Dad" w:date="2014-11-30T16:52:00Z"/>
                <w:rFonts w:ascii="Inherit" w:eastAsia="Times New Roman" w:hAnsi="Inherit"/>
                <w:color w:val="555555"/>
                <w:sz w:val="20"/>
                <w:szCs w:val="20"/>
                <w:bdr w:val="none" w:sz="0" w:space="0" w:color="auto"/>
              </w:rPr>
            </w:pPr>
            <w:ins w:id="45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45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5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56" w:author="Dad" w:date="2014-11-30T16:52:00Z"/>
                <w:rFonts w:ascii="Inherit" w:eastAsia="Times New Roman" w:hAnsi="Inherit"/>
                <w:color w:val="555555"/>
                <w:sz w:val="20"/>
                <w:szCs w:val="20"/>
                <w:bdr w:val="none" w:sz="0" w:space="0" w:color="auto"/>
              </w:rPr>
            </w:pPr>
            <w:ins w:id="457" w:author="Dad" w:date="2014-11-30T16:52:00Z">
              <w:r w:rsidRPr="00D30A87">
                <w:rPr>
                  <w:rFonts w:ascii="Inherit" w:eastAsia="Times New Roman" w:hAnsi="Inherit"/>
                  <w:color w:val="555555"/>
                  <w:sz w:val="20"/>
                  <w:szCs w:val="20"/>
                  <w:bdr w:val="none" w:sz="0" w:space="0" w:color="auto"/>
                </w:rPr>
                <w:t>Status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58" w:author="Dad" w:date="2014-11-30T16:52:00Z"/>
                <w:rFonts w:ascii="Inherit" w:eastAsia="Times New Roman" w:hAnsi="Inherit"/>
                <w:color w:val="555555"/>
                <w:sz w:val="20"/>
                <w:szCs w:val="20"/>
                <w:bdr w:val="none" w:sz="0" w:space="0" w:color="auto"/>
              </w:rPr>
            </w:pPr>
            <w:ins w:id="45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46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6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62" w:author="Dad" w:date="2014-11-30T16:52:00Z"/>
                <w:rFonts w:ascii="Inherit" w:eastAsia="Times New Roman" w:hAnsi="Inherit"/>
                <w:color w:val="555555"/>
                <w:sz w:val="20"/>
                <w:szCs w:val="20"/>
                <w:bdr w:val="none" w:sz="0" w:space="0" w:color="auto"/>
              </w:rPr>
            </w:pPr>
            <w:ins w:id="463" w:author="Dad" w:date="2014-11-30T16:52:00Z">
              <w:r w:rsidRPr="00D30A87">
                <w:rPr>
                  <w:rFonts w:ascii="Inherit" w:eastAsia="Times New Roman" w:hAnsi="Inherit"/>
                  <w:color w:val="555555"/>
                  <w:sz w:val="20"/>
                  <w:szCs w:val="20"/>
                  <w:bdr w:val="none" w:sz="0" w:space="0" w:color="auto"/>
                </w:rPr>
                <w:t>Remarks</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64" w:author="Dad" w:date="2014-11-30T16:52:00Z"/>
                <w:rFonts w:ascii="Inherit" w:eastAsia="Times New Roman" w:hAnsi="Inherit"/>
                <w:color w:val="555555"/>
                <w:sz w:val="20"/>
                <w:szCs w:val="20"/>
                <w:bdr w:val="none" w:sz="0" w:space="0" w:color="auto"/>
              </w:rPr>
            </w:pPr>
            <w:ins w:id="465"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46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67"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68" w:author="Dad" w:date="2014-11-30T16:52:00Z"/>
                <w:rFonts w:ascii="Inherit" w:eastAsia="Times New Roman" w:hAnsi="Inherit"/>
                <w:color w:val="555555"/>
                <w:sz w:val="20"/>
                <w:szCs w:val="20"/>
                <w:bdr w:val="none" w:sz="0" w:space="0" w:color="auto"/>
              </w:rPr>
            </w:pPr>
            <w:ins w:id="469" w:author="Dad" w:date="2014-11-30T16:52:00Z">
              <w:r w:rsidRPr="00D30A87">
                <w:rPr>
                  <w:rFonts w:ascii="Inherit" w:eastAsia="Times New Roman" w:hAnsi="Inherit"/>
                  <w:color w:val="555555"/>
                  <w:sz w:val="20"/>
                  <w:szCs w:val="20"/>
                  <w:bdr w:val="none" w:sz="0" w:space="0" w:color="auto"/>
                </w:rPr>
                <w:t>Created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70" w:author="Dad" w:date="2014-11-30T16:52:00Z"/>
                <w:rFonts w:ascii="Inherit" w:eastAsia="Times New Roman" w:hAnsi="Inherit"/>
                <w:color w:val="555555"/>
                <w:sz w:val="20"/>
                <w:szCs w:val="20"/>
                <w:bdr w:val="none" w:sz="0" w:space="0" w:color="auto"/>
              </w:rPr>
            </w:pPr>
            <w:ins w:id="471" w:author="Dad" w:date="2014-11-30T16:52:00Z">
              <w:r w:rsidRPr="00D30A87">
                <w:rPr>
                  <w:rFonts w:ascii="Inherit" w:eastAsia="Times New Roman" w:hAnsi="Inherit"/>
                  <w:color w:val="555555"/>
                  <w:sz w:val="20"/>
                  <w:szCs w:val="20"/>
                  <w:bdr w:val="none" w:sz="0" w:space="0" w:color="auto"/>
                </w:rPr>
                <w:t>TAO CHENG</w:t>
              </w:r>
            </w:ins>
          </w:p>
        </w:tc>
      </w:tr>
      <w:tr w:rsidR="00D30A87" w:rsidRPr="00D30A87" w:rsidTr="00D30A87">
        <w:trPr>
          <w:trHeight w:val="300"/>
          <w:ins w:id="472"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73"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74" w:author="Dad" w:date="2014-11-30T16:52:00Z"/>
                <w:rFonts w:ascii="Inherit" w:eastAsia="Times New Roman" w:hAnsi="Inherit"/>
                <w:color w:val="555555"/>
                <w:sz w:val="20"/>
                <w:szCs w:val="20"/>
                <w:bdr w:val="none" w:sz="0" w:space="0" w:color="auto"/>
              </w:rPr>
            </w:pPr>
            <w:ins w:id="475" w:author="Dad" w:date="2014-11-30T16:52:00Z">
              <w:r w:rsidRPr="00D30A87">
                <w:rPr>
                  <w:rFonts w:ascii="Inherit" w:eastAsia="Times New Roman" w:hAnsi="Inherit"/>
                  <w:color w:val="555555"/>
                  <w:sz w:val="20"/>
                  <w:szCs w:val="20"/>
                  <w:bdr w:val="none" w:sz="0" w:space="0" w:color="auto"/>
                </w:rPr>
                <w:t>Date of Creation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76" w:author="Dad" w:date="2014-11-30T16:52:00Z"/>
                <w:rFonts w:ascii="Inherit" w:eastAsia="Times New Roman" w:hAnsi="Inherit"/>
                <w:color w:val="555555"/>
                <w:sz w:val="20"/>
                <w:szCs w:val="20"/>
                <w:bdr w:val="none" w:sz="0" w:space="0" w:color="auto"/>
              </w:rPr>
            </w:pPr>
            <w:ins w:id="477" w:author="Dad" w:date="2014-11-30T16:52:00Z">
              <w:r w:rsidRPr="00D30A87">
                <w:rPr>
                  <w:rFonts w:ascii="Inherit" w:eastAsia="Times New Roman" w:hAnsi="Inherit"/>
                  <w:color w:val="555555"/>
                  <w:sz w:val="20"/>
                  <w:szCs w:val="20"/>
                  <w:bdr w:val="none" w:sz="0" w:space="0" w:color="auto"/>
                </w:rPr>
                <w:t>11/16/14</w:t>
              </w:r>
            </w:ins>
          </w:p>
        </w:tc>
      </w:tr>
      <w:tr w:rsidR="00D30A87" w:rsidRPr="00D30A87" w:rsidTr="00D30A87">
        <w:trPr>
          <w:trHeight w:val="300"/>
          <w:ins w:id="478"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79"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80" w:author="Dad" w:date="2014-11-30T16:52:00Z"/>
                <w:rFonts w:ascii="Inherit" w:eastAsia="Times New Roman" w:hAnsi="Inherit"/>
                <w:color w:val="555555"/>
                <w:sz w:val="20"/>
                <w:szCs w:val="20"/>
                <w:bdr w:val="none" w:sz="0" w:space="0" w:color="auto"/>
              </w:rPr>
            </w:pPr>
            <w:ins w:id="481" w:author="Dad" w:date="2014-11-30T16:52:00Z">
              <w:r w:rsidRPr="00D30A87">
                <w:rPr>
                  <w:rFonts w:ascii="Inherit" w:eastAsia="Times New Roman" w:hAnsi="Inherit"/>
                  <w:color w:val="555555"/>
                  <w:sz w:val="20"/>
                  <w:szCs w:val="20"/>
                  <w:bdr w:val="none" w:sz="0" w:space="0" w:color="auto"/>
                </w:rPr>
                <w:t>Executed By</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82" w:author="Dad" w:date="2014-11-30T16:52:00Z"/>
                <w:rFonts w:ascii="Inherit" w:eastAsia="Times New Roman" w:hAnsi="Inherit"/>
                <w:color w:val="555555"/>
                <w:sz w:val="20"/>
                <w:szCs w:val="20"/>
                <w:bdr w:val="none" w:sz="0" w:space="0" w:color="auto"/>
              </w:rPr>
            </w:pPr>
            <w:ins w:id="483"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484"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85"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86" w:author="Dad" w:date="2014-11-30T16:52:00Z"/>
                <w:rFonts w:ascii="Inherit" w:eastAsia="Times New Roman" w:hAnsi="Inherit"/>
                <w:color w:val="555555"/>
                <w:sz w:val="20"/>
                <w:szCs w:val="20"/>
                <w:bdr w:val="none" w:sz="0" w:space="0" w:color="auto"/>
              </w:rPr>
            </w:pPr>
            <w:ins w:id="487" w:author="Dad" w:date="2014-11-30T16:52:00Z">
              <w:r w:rsidRPr="00D30A87">
                <w:rPr>
                  <w:rFonts w:ascii="Inherit" w:eastAsia="Times New Roman" w:hAnsi="Inherit"/>
                  <w:color w:val="555555"/>
                  <w:sz w:val="20"/>
                  <w:szCs w:val="20"/>
                  <w:bdr w:val="none" w:sz="0" w:space="0" w:color="auto"/>
                </w:rPr>
                <w:t>Date of Execution</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88" w:author="Dad" w:date="2014-11-30T16:52:00Z"/>
                <w:rFonts w:ascii="Inherit" w:eastAsia="Times New Roman" w:hAnsi="Inherit"/>
                <w:color w:val="555555"/>
                <w:sz w:val="20"/>
                <w:szCs w:val="20"/>
                <w:bdr w:val="none" w:sz="0" w:space="0" w:color="auto"/>
              </w:rPr>
            </w:pPr>
            <w:ins w:id="489" w:author="Dad" w:date="2014-11-30T16:52:00Z">
              <w:r w:rsidRPr="00D30A87">
                <w:rPr>
                  <w:rFonts w:ascii="Inherit" w:eastAsia="Times New Roman" w:hAnsi="Inherit"/>
                  <w:color w:val="555555"/>
                  <w:sz w:val="20"/>
                  <w:szCs w:val="20"/>
                  <w:bdr w:val="none" w:sz="0" w:space="0" w:color="auto"/>
                </w:rPr>
                <w:t>TBD</w:t>
              </w:r>
            </w:ins>
          </w:p>
        </w:tc>
      </w:tr>
      <w:tr w:rsidR="00D30A87" w:rsidRPr="00D30A87" w:rsidTr="00D30A87">
        <w:trPr>
          <w:trHeight w:val="300"/>
          <w:ins w:id="490"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1" w:author="Dad" w:date="2014-11-30T16:52:00Z"/>
                <w:rFonts w:ascii="Calibri" w:eastAsia="Times New Roman" w:hAnsi="Calibri"/>
                <w:color w:val="000000"/>
                <w:sz w:val="22"/>
                <w:szCs w:val="22"/>
                <w:bdr w:val="none" w:sz="0" w:space="0" w:color="auto"/>
              </w:rPr>
            </w:pPr>
          </w:p>
        </w:tc>
        <w:tc>
          <w:tcPr>
            <w:tcW w:w="2320" w:type="dxa"/>
            <w:tcBorders>
              <w:top w:val="nil"/>
              <w:left w:val="single" w:sz="8" w:space="0" w:color="auto"/>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2" w:author="Dad" w:date="2014-11-30T16:52:00Z"/>
                <w:rFonts w:ascii="Inherit" w:eastAsia="Times New Roman" w:hAnsi="Inherit"/>
                <w:color w:val="555555"/>
                <w:sz w:val="20"/>
                <w:szCs w:val="20"/>
                <w:bdr w:val="none" w:sz="0" w:space="0" w:color="auto"/>
              </w:rPr>
            </w:pPr>
            <w:ins w:id="493" w:author="Dad" w:date="2014-11-30T16:52:00Z">
              <w:r w:rsidRPr="00D30A87">
                <w:rPr>
                  <w:rFonts w:ascii="Inherit" w:eastAsia="Times New Roman" w:hAnsi="Inherit"/>
                  <w:color w:val="555555"/>
                  <w:sz w:val="20"/>
                  <w:szCs w:val="20"/>
                  <w:bdr w:val="none" w:sz="0" w:space="0" w:color="auto"/>
                </w:rPr>
                <w:t>Test Environment</w:t>
              </w:r>
            </w:ins>
          </w:p>
        </w:tc>
        <w:tc>
          <w:tcPr>
            <w:tcW w:w="8640" w:type="dxa"/>
            <w:tcBorders>
              <w:top w:val="nil"/>
              <w:left w:val="nil"/>
              <w:bottom w:val="single" w:sz="8" w:space="0" w:color="auto"/>
              <w:right w:val="single" w:sz="8" w:space="0" w:color="auto"/>
            </w:tcBorders>
            <w:shd w:val="clear" w:color="000000" w:fill="FFFFFF"/>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4" w:author="Dad" w:date="2014-11-30T16:52:00Z"/>
                <w:rFonts w:ascii="Inherit" w:eastAsia="Times New Roman" w:hAnsi="Inherit"/>
                <w:color w:val="555555"/>
                <w:sz w:val="20"/>
                <w:szCs w:val="20"/>
                <w:bdr w:val="none" w:sz="0" w:space="0" w:color="auto"/>
              </w:rPr>
            </w:pPr>
            <w:proofErr w:type="gramStart"/>
            <w:ins w:id="495" w:author="Dad" w:date="2014-11-30T16:52:00Z">
              <w:r w:rsidRPr="00D30A87">
                <w:rPr>
                  <w:rFonts w:ascii="Inherit" w:eastAsia="Times New Roman" w:hAnsi="Inherit"/>
                  <w:color w:val="555555"/>
                  <w:sz w:val="20"/>
                  <w:szCs w:val="20"/>
                  <w:bdr w:val="none" w:sz="0" w:space="0" w:color="auto"/>
                </w:rPr>
                <w:t>windows</w:t>
              </w:r>
              <w:proofErr w:type="gramEnd"/>
              <w:r w:rsidRPr="00D30A87">
                <w:rPr>
                  <w:rFonts w:ascii="Inherit" w:eastAsia="Times New Roman" w:hAnsi="Inherit"/>
                  <w:color w:val="555555"/>
                  <w:sz w:val="20"/>
                  <w:szCs w:val="20"/>
                  <w:bdr w:val="none" w:sz="0" w:space="0" w:color="auto"/>
                </w:rPr>
                <w:t xml:space="preserve"> 7 or 8 or 8.1. </w:t>
              </w:r>
              <w:proofErr w:type="gramStart"/>
              <w:r w:rsidRPr="00D30A87">
                <w:rPr>
                  <w:rFonts w:ascii="Inherit" w:eastAsia="Times New Roman" w:hAnsi="Inherit"/>
                  <w:color w:val="555555"/>
                  <w:sz w:val="20"/>
                  <w:szCs w:val="20"/>
                  <w:bdr w:val="none" w:sz="0" w:space="0" w:color="auto"/>
                </w:rPr>
                <w:t>java</w:t>
              </w:r>
              <w:proofErr w:type="gramEnd"/>
              <w:r w:rsidRPr="00D30A87">
                <w:rPr>
                  <w:rFonts w:ascii="Inherit" w:eastAsia="Times New Roman" w:hAnsi="Inherit"/>
                  <w:color w:val="555555"/>
                  <w:sz w:val="20"/>
                  <w:szCs w:val="20"/>
                  <w:bdr w:val="none" w:sz="0" w:space="0" w:color="auto"/>
                </w:rPr>
                <w:t xml:space="preserve"> 8.</w:t>
              </w:r>
            </w:ins>
          </w:p>
        </w:tc>
      </w:tr>
      <w:tr w:rsidR="00D30A87" w:rsidRPr="00D30A87" w:rsidTr="00D30A87">
        <w:trPr>
          <w:trHeight w:val="288"/>
          <w:ins w:id="496" w:author="Dad" w:date="2014-11-30T16:52:00Z"/>
        </w:trPr>
        <w:tc>
          <w:tcPr>
            <w:tcW w:w="96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7" w:author="Dad" w:date="2014-11-30T16:52:00Z"/>
                <w:rFonts w:ascii="Calibri" w:eastAsia="Times New Roman" w:hAnsi="Calibri"/>
                <w:color w:val="000000"/>
                <w:sz w:val="22"/>
                <w:szCs w:val="22"/>
                <w:bdr w:val="none" w:sz="0" w:space="0" w:color="auto"/>
              </w:rPr>
            </w:pPr>
          </w:p>
        </w:tc>
        <w:tc>
          <w:tcPr>
            <w:tcW w:w="232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8" w:author="Dad" w:date="2014-11-30T16:52:00Z"/>
                <w:rFonts w:ascii="Calibri" w:eastAsia="Times New Roman" w:hAnsi="Calibri"/>
                <w:color w:val="000000"/>
                <w:sz w:val="22"/>
                <w:szCs w:val="22"/>
                <w:bdr w:val="none" w:sz="0" w:space="0" w:color="auto"/>
              </w:rPr>
            </w:pPr>
          </w:p>
        </w:tc>
        <w:tc>
          <w:tcPr>
            <w:tcW w:w="8640" w:type="dxa"/>
            <w:tcBorders>
              <w:top w:val="nil"/>
              <w:left w:val="nil"/>
              <w:bottom w:val="nil"/>
              <w:right w:val="nil"/>
            </w:tcBorders>
            <w:shd w:val="clear" w:color="auto" w:fill="auto"/>
            <w:noWrap/>
            <w:vAlign w:val="center"/>
            <w:hideMark/>
          </w:tcPr>
          <w:p w:rsidR="00D30A87" w:rsidRPr="00D30A87" w:rsidRDefault="00D30A87" w:rsidP="00D30A87">
            <w:pPr>
              <w:pBdr>
                <w:top w:val="none" w:sz="0" w:space="0" w:color="auto"/>
                <w:left w:val="none" w:sz="0" w:space="0" w:color="auto"/>
                <w:bottom w:val="none" w:sz="0" w:space="0" w:color="auto"/>
                <w:right w:val="none" w:sz="0" w:space="0" w:color="auto"/>
                <w:between w:val="none" w:sz="0" w:space="0" w:color="auto"/>
                <w:bar w:val="none" w:sz="0" w:color="auto"/>
              </w:pBdr>
              <w:rPr>
                <w:ins w:id="499" w:author="Dad" w:date="2014-11-30T16:52:00Z"/>
                <w:rFonts w:ascii="Calibri" w:eastAsia="Times New Roman" w:hAnsi="Calibri"/>
                <w:color w:val="000000"/>
                <w:sz w:val="22"/>
                <w:szCs w:val="22"/>
                <w:bdr w:val="none" w:sz="0" w:space="0" w:color="auto"/>
              </w:rPr>
            </w:pPr>
          </w:p>
        </w:tc>
      </w:tr>
    </w:tbl>
    <w:p w:rsidR="00227838" w:rsidRDefault="00227838">
      <w:pPr>
        <w:pStyle w:val="Body2"/>
      </w:pPr>
    </w:p>
    <w:bookmarkStart w:id="500" w:name="_MON_1478870673"/>
    <w:bookmarkEnd w:id="500"/>
    <w:p w:rsidR="00227838" w:rsidRDefault="00F30F4F">
      <w:pPr>
        <w:pStyle w:val="Body2"/>
      </w:pPr>
      <w:ins w:id="501" w:author="Dad" w:date="2014-11-30T16:38:00Z">
        <w:r>
          <w:object w:dxaOrig="6970" w:dyaOrig="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6pt;height:2in" o:ole="">
              <v:imagedata r:id="rId27" o:title=""/>
            </v:shape>
            <o:OLEObject Type="Embed" ProgID="Excel.Sheet.12" ShapeID="_x0000_i1025" DrawAspect="Content" ObjectID="_1478872900" r:id="rId28"/>
          </w:object>
        </w:r>
      </w:ins>
    </w:p>
    <w:p w:rsidR="00227838" w:rsidRDefault="00227838">
      <w:pPr>
        <w:pStyle w:val="Body2"/>
      </w:pPr>
    </w:p>
    <w:p w:rsidR="00227838" w:rsidRDefault="00227838">
      <w:pPr>
        <w:pStyle w:val="Body2"/>
      </w:pPr>
    </w:p>
    <w:p w:rsidR="00227838" w:rsidRDefault="002A0952">
      <w:pPr>
        <w:pStyle w:val="Body2"/>
      </w:pPr>
      <w:r>
        <w:br w:type="page"/>
      </w:r>
    </w:p>
    <w:p w:rsidR="00227838" w:rsidRDefault="00227838">
      <w:pPr>
        <w:pStyle w:val="Body2"/>
      </w:pPr>
    </w:p>
    <w:p w:rsidR="00227838" w:rsidRDefault="002A0952">
      <w:pPr>
        <w:pStyle w:val="Body"/>
      </w:pPr>
      <w: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w:t>
      </w:r>
    </w:p>
    <w:p w:rsidR="00227838" w:rsidRDefault="002A0952">
      <w:pPr>
        <w:pStyle w:val="Body"/>
      </w:pPr>
      <w: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w:t>
      </w:r>
    </w:p>
    <w:p w:rsidR="00227838" w:rsidRDefault="002A0952">
      <w:pPr>
        <w:pStyle w:val="Body"/>
      </w:pPr>
      <w:proofErr w:type="gramStart"/>
      <w:r>
        <w:rPr>
          <w:lang w:val="en-US"/>
        </w:rPr>
        <w:t>Consectetuer arcu ipsum ornare pellentesque vehicula, in vehicula diam, ornare magna erat felis wisi a risus.</w:t>
      </w:r>
      <w:proofErr w:type="gramEnd"/>
      <w:r>
        <w:rPr>
          <w:lang w:val="en-US"/>
        </w:rPr>
        <w:t xml:space="preserve"> </w:t>
      </w:r>
      <w:proofErr w:type="gramStart"/>
      <w:r>
        <w:rPr>
          <w:lang w:val="en-US"/>
        </w:rPr>
        <w:t>Justo fermentum id.</w:t>
      </w:r>
      <w:proofErr w:type="gramEnd"/>
      <w:r>
        <w:rPr>
          <w:lang w:val="en-US"/>
        </w:rPr>
        <w:t xml:space="preserve"> Malesuada eleifend, tortor molestie, a a vel </w:t>
      </w:r>
      <w:proofErr w:type="gramStart"/>
      <w:r>
        <w:rPr>
          <w:lang w:val="en-US"/>
        </w:rPr>
        <w:t>et</w:t>
      </w:r>
      <w:proofErr w:type="gramEnd"/>
      <w:r>
        <w:rPr>
          <w:lang w:val="en-US"/>
        </w:rPr>
        <w:t xml:space="preserve">. </w:t>
      </w:r>
      <w:proofErr w:type="gramStart"/>
      <w:r>
        <w:rPr>
          <w:lang w:val="en-US"/>
        </w:rPr>
        <w:t>Mauris at suspendisse, neque aliquam faucibus adipiscing, vivamus in.</w:t>
      </w:r>
      <w:proofErr w:type="gramEnd"/>
      <w:r>
        <w:rPr>
          <w:lang w:val="en-US"/>
        </w:rPr>
        <w:t xml:space="preserve"> Wisi mattis </w:t>
      </w:r>
      <w:proofErr w:type="gramStart"/>
      <w:r>
        <w:rPr>
          <w:lang w:val="en-US"/>
        </w:rPr>
        <w:t>leo</w:t>
      </w:r>
      <w:proofErr w:type="gramEnd"/>
      <w:r>
        <w:rPr>
          <w:lang w:val="en-US"/>
        </w:rPr>
        <w:t xml:space="preserve"> suscipit nec amet, nisl fermentum tempor ac a, augue in eleifend in venenatis, cras sit id in vestibulum felis in, sed ligula. In sodales suspendisse mauris quam etiam erat, quia tellus convallis eros rhoncus diam orci, porta lectus esse adipiscing posuere </w:t>
      </w:r>
      <w:proofErr w:type="gramStart"/>
      <w:r>
        <w:rPr>
          <w:lang w:val="en-US"/>
        </w:rPr>
        <w:t>et</w:t>
      </w:r>
      <w:proofErr w:type="gramEnd"/>
      <w:r>
        <w:rPr>
          <w:lang w:val="en-US"/>
        </w:rPr>
        <w:t>, nisl arcu vitae laoreet.</w:t>
      </w:r>
    </w:p>
    <w:p w:rsidR="00227838" w:rsidRDefault="002A0952">
      <w:pPr>
        <w:pStyle w:val="Body"/>
      </w:pPr>
      <w: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w:t>
      </w:r>
    </w:p>
    <w:p w:rsidR="00227838" w:rsidRDefault="002A0952">
      <w:pPr>
        <w:pStyle w:val="Body"/>
      </w:pPr>
      <w:r>
        <w:rPr>
          <w:lang w:val="fr-FR"/>
        </w:rPr>
        <w:t>Ut facilisis ante in dui ac suscipit, turpis voluptatum donec, suspendisse, quasi luctus amet urna tempor amet sit. Cras volutpat mattis hasellus justo sed, feugiat nunc praesent. Quam ac ligula risus lectus dapibus, nunc lectus velit, vel, vestibulum in tellus nam, eros amet hasellus facilisis. Vehicula sed, class dignissim ullamcorper eros, mauris consequat ut lacinia. Aliquam amet est, quam leo maecenas mauris turpis leo pharetra, vulputate lacus. Ad ornare donec, fringilla feugiat augue imperdiet laoreet, ipsum enim sit lectus felis at, aliquam donec pede, luctus platea etiam mauris ut. Dui vel diam, vitae et scelerisque erat volutpat viverra velit, risus pellentesque tellus nullam nibh, morbi posuere.</w:t>
      </w:r>
    </w:p>
    <w:p w:rsidR="00D30A87" w:rsidRDefault="00D30A87">
      <w:pPr>
        <w:rPr>
          <w:ins w:id="502" w:author="Dad" w:date="2014-11-30T16:53:00Z"/>
          <w:rFonts w:ascii="Helvetica Neue" w:hAnsi="Arial Unicode MS" w:cs="Arial Unicode MS"/>
          <w:color w:val="222222"/>
          <w:sz w:val="22"/>
          <w:szCs w:val="22"/>
          <w:lang w:val="it-IT"/>
        </w:rPr>
      </w:pPr>
      <w:ins w:id="503" w:author="Dad" w:date="2014-11-30T16:53:00Z">
        <w:r>
          <w:br w:type="page"/>
        </w:r>
      </w:ins>
    </w:p>
    <w:p w:rsidR="00227838" w:rsidRDefault="00227838">
      <w:pPr>
        <w:pStyle w:val="Body"/>
      </w:pPr>
    </w:p>
    <w:p w:rsidR="00227838" w:rsidRDefault="002A0952">
      <w:pPr>
        <w:pStyle w:val="Body"/>
      </w:pPr>
      <w:r>
        <w:rPr>
          <w:lang w:val="pt-PT"/>
        </w:rPr>
        <w:t>WELCOME TO XYZ COLLEGE</w:t>
      </w:r>
    </w:p>
    <w:p w:rsidR="00227838" w:rsidRDefault="002A0952">
      <w:pPr>
        <w:pStyle w:val="Body"/>
      </w:pPr>
      <w:r>
        <w:t>======================</w:t>
      </w:r>
    </w:p>
    <w:p w:rsidR="00227838" w:rsidRDefault="00227838">
      <w:pPr>
        <w:pStyle w:val="Body"/>
      </w:pPr>
    </w:p>
    <w:p w:rsidR="00227838" w:rsidRDefault="002A0952">
      <w:pPr>
        <w:pStyle w:val="Body"/>
      </w:pPr>
      <w:r>
        <w:rPr>
          <w:lang w:val="en-US"/>
        </w:rPr>
        <w:t xml:space="preserve">Please Sign up or Log in </w:t>
      </w:r>
    </w:p>
    <w:p w:rsidR="00227838" w:rsidRDefault="002A0952">
      <w:pPr>
        <w:pStyle w:val="Body"/>
      </w:pPr>
      <w:r>
        <w:t>------------------------</w:t>
      </w:r>
    </w:p>
    <w:p w:rsidR="00227838" w:rsidRDefault="002A0952">
      <w:pPr>
        <w:pStyle w:val="Body"/>
      </w:pPr>
      <w:r>
        <w:rPr>
          <w:lang w:val="en-US"/>
        </w:rPr>
        <w:t>1. SIGN UP (press 1)</w:t>
      </w:r>
    </w:p>
    <w:p w:rsidR="00227838" w:rsidRDefault="002A0952">
      <w:pPr>
        <w:pStyle w:val="Body"/>
      </w:pPr>
      <w:r>
        <w:rPr>
          <w:lang w:val="en-US"/>
        </w:rPr>
        <w:t>2. LOG-</w:t>
      </w:r>
      <w:proofErr w:type="gramStart"/>
      <w:r>
        <w:rPr>
          <w:lang w:val="en-US"/>
        </w:rPr>
        <w:t>IN  (</w:t>
      </w:r>
      <w:proofErr w:type="gramEnd"/>
      <w:r>
        <w:rPr>
          <w:lang w:val="en-US"/>
        </w:rPr>
        <w:t>press 2)</w:t>
      </w:r>
    </w:p>
    <w:p w:rsidR="00227838" w:rsidRDefault="00227838">
      <w:pPr>
        <w:pStyle w:val="Body"/>
      </w:pPr>
    </w:p>
    <w:p w:rsidR="00227838" w:rsidRDefault="002A0952">
      <w:pPr>
        <w:pStyle w:val="Body"/>
      </w:pPr>
      <w:r>
        <w:t>--------------------------------</w:t>
      </w:r>
    </w:p>
    <w:p w:rsidR="00227838" w:rsidRDefault="00227838">
      <w:pPr>
        <w:pStyle w:val="Body"/>
      </w:pPr>
    </w:p>
    <w:p w:rsidR="00227838" w:rsidRDefault="002A0952">
      <w:pPr>
        <w:pStyle w:val="Body"/>
      </w:pPr>
      <w:r>
        <w:t xml:space="preserve"> OPTION 1:</w:t>
      </w:r>
    </w:p>
    <w:p w:rsidR="00227838" w:rsidRDefault="002A0952">
      <w:pPr>
        <w:pStyle w:val="Body"/>
      </w:pPr>
      <w:r>
        <w:t>____________________________</w:t>
      </w:r>
    </w:p>
    <w:p w:rsidR="00227838" w:rsidRDefault="002A0952">
      <w:pPr>
        <w:pStyle w:val="Body"/>
      </w:pPr>
      <w:r>
        <w:t>|   *******************    |</w:t>
      </w:r>
    </w:p>
    <w:p w:rsidR="00227838" w:rsidRDefault="002A0952">
      <w:pPr>
        <w:pStyle w:val="Body"/>
      </w:pPr>
      <w:r>
        <w:t>|  STUDENT REGISTRATION    |</w:t>
      </w:r>
    </w:p>
    <w:p w:rsidR="00227838" w:rsidRDefault="002A0952">
      <w:pPr>
        <w:pStyle w:val="Body"/>
      </w:pPr>
      <w:r>
        <w:t>|         FORM             |</w:t>
      </w:r>
    </w:p>
    <w:p w:rsidR="00227838" w:rsidRDefault="002A0952">
      <w:pPr>
        <w:pStyle w:val="Body"/>
      </w:pPr>
      <w:r>
        <w:t>|   *******************    |</w:t>
      </w:r>
    </w:p>
    <w:p w:rsidR="00227838" w:rsidRDefault="002A0952">
      <w:pPr>
        <w:pStyle w:val="Body"/>
      </w:pPr>
      <w:r>
        <w:t>|                          |</w:t>
      </w:r>
    </w:p>
    <w:p w:rsidR="00227838" w:rsidRDefault="002A0952">
      <w:pPr>
        <w:pStyle w:val="Body"/>
      </w:pPr>
      <w:r>
        <w:t>| FIRST NAME: __________   |</w:t>
      </w:r>
    </w:p>
    <w:p w:rsidR="00227838" w:rsidRDefault="002A0952">
      <w:pPr>
        <w:pStyle w:val="Body"/>
      </w:pPr>
      <w:r>
        <w:t>|  LAST NAME: __________   |</w:t>
      </w:r>
    </w:p>
    <w:p w:rsidR="00227838" w:rsidRDefault="002A0952">
      <w:pPr>
        <w:pStyle w:val="Body"/>
      </w:pPr>
      <w:r>
        <w:t>|                          |</w:t>
      </w:r>
    </w:p>
    <w:p w:rsidR="00227838" w:rsidRDefault="002A0952">
      <w:pPr>
        <w:pStyle w:val="Body"/>
      </w:pPr>
      <w:r>
        <w:lastRenderedPageBreak/>
        <w:t>|  CHOOSE AN ACCOUNT       |</w:t>
      </w:r>
    </w:p>
    <w:p w:rsidR="00227838" w:rsidRDefault="002A0952">
      <w:pPr>
        <w:pStyle w:val="Body"/>
      </w:pPr>
      <w:r>
        <w:t>|  PASSWORD: __________    |</w:t>
      </w:r>
    </w:p>
    <w:p w:rsidR="00227838" w:rsidRDefault="002A0952">
      <w:pPr>
        <w:pStyle w:val="Body"/>
      </w:pPr>
      <w:r>
        <w:t>|__________________________|</w:t>
      </w:r>
    </w:p>
    <w:p w:rsidR="00227838" w:rsidRDefault="00227838">
      <w:pPr>
        <w:pStyle w:val="Body"/>
      </w:pPr>
    </w:p>
    <w:p w:rsidR="00227838" w:rsidRDefault="002A0952">
      <w:pPr>
        <w:pStyle w:val="Body"/>
      </w:pPr>
      <w:r>
        <w:t>--------------------------------</w:t>
      </w:r>
    </w:p>
    <w:p w:rsidR="00227838" w:rsidRDefault="00227838">
      <w:pPr>
        <w:pStyle w:val="Body"/>
      </w:pPr>
    </w:p>
    <w:p w:rsidR="00227838" w:rsidRDefault="002A0952">
      <w:pPr>
        <w:pStyle w:val="Body"/>
      </w:pPr>
      <w:r>
        <w:t xml:space="preserve"> OPTION 2:</w:t>
      </w:r>
    </w:p>
    <w:p w:rsidR="00227838" w:rsidRDefault="002A0952">
      <w:pPr>
        <w:pStyle w:val="Body"/>
      </w:pPr>
      <w:r>
        <w:t>____________________________</w:t>
      </w:r>
    </w:p>
    <w:p w:rsidR="00227838" w:rsidRDefault="002A0952">
      <w:pPr>
        <w:pStyle w:val="Body"/>
      </w:pPr>
      <w:r>
        <w:t>|   *******************    |</w:t>
      </w:r>
    </w:p>
    <w:p w:rsidR="00227838" w:rsidRDefault="002A0952">
      <w:pPr>
        <w:pStyle w:val="Body"/>
      </w:pPr>
      <w:r>
        <w:t>|  STUDENT LOG-IN PAGE     |</w:t>
      </w:r>
    </w:p>
    <w:p w:rsidR="00227838" w:rsidRDefault="002A0952">
      <w:pPr>
        <w:pStyle w:val="Body"/>
      </w:pPr>
      <w:r>
        <w:t>|   *******************    |</w:t>
      </w:r>
    </w:p>
    <w:p w:rsidR="00227838" w:rsidRDefault="002A0952">
      <w:pPr>
        <w:pStyle w:val="Body"/>
      </w:pPr>
      <w:r>
        <w:t>|                          |</w:t>
      </w:r>
    </w:p>
    <w:p w:rsidR="00227838" w:rsidRDefault="002A0952">
      <w:pPr>
        <w:pStyle w:val="Body"/>
      </w:pPr>
      <w:r>
        <w:t>| ACCOUNT #: __________    |</w:t>
      </w:r>
    </w:p>
    <w:p w:rsidR="00227838" w:rsidRDefault="002A0952">
      <w:pPr>
        <w:pStyle w:val="Body"/>
      </w:pPr>
      <w:r>
        <w:t xml:space="preserve">|  PASSWORD: __________    | </w:t>
      </w:r>
    </w:p>
    <w:p w:rsidR="00227838" w:rsidRDefault="002A0952">
      <w:pPr>
        <w:pStyle w:val="Body"/>
      </w:pPr>
      <w:r>
        <w:t>|                          |</w:t>
      </w:r>
    </w:p>
    <w:p w:rsidR="00227838" w:rsidRDefault="002A0952">
      <w:pPr>
        <w:pStyle w:val="Body"/>
      </w:pPr>
      <w:r>
        <w:t>|__________________________|</w:t>
      </w:r>
    </w:p>
    <w:p w:rsidR="00227838" w:rsidRDefault="00227838">
      <w:pPr>
        <w:pStyle w:val="Body"/>
      </w:pPr>
    </w:p>
    <w:p w:rsidR="00227838" w:rsidRDefault="002A0952">
      <w:pPr>
        <w:pStyle w:val="Body"/>
      </w:pPr>
      <w:r>
        <w:t>--------------------------------</w:t>
      </w:r>
    </w:p>
    <w:p w:rsidR="00227838" w:rsidRDefault="00227838">
      <w:pPr>
        <w:pStyle w:val="Body"/>
      </w:pPr>
    </w:p>
    <w:p w:rsidR="00227838" w:rsidRDefault="002A0952">
      <w:pPr>
        <w:pStyle w:val="Body"/>
      </w:pPr>
      <w:r>
        <w:rPr>
          <w:lang w:val="en-US"/>
        </w:rPr>
        <w:t>Please CHOOSE AN OPTION</w:t>
      </w:r>
    </w:p>
    <w:p w:rsidR="00227838" w:rsidRDefault="002A0952">
      <w:pPr>
        <w:pStyle w:val="Body"/>
      </w:pPr>
      <w:r>
        <w:t>------------------------</w:t>
      </w:r>
    </w:p>
    <w:p w:rsidR="00227838" w:rsidRDefault="002A0952">
      <w:pPr>
        <w:pStyle w:val="Body"/>
      </w:pPr>
      <w:r>
        <w:rPr>
          <w:lang w:val="en-US"/>
        </w:rPr>
        <w:lastRenderedPageBreak/>
        <w:t>1. BROWSE CLASSES       (press B)</w:t>
      </w:r>
    </w:p>
    <w:p w:rsidR="00227838" w:rsidRDefault="002A0952">
      <w:pPr>
        <w:pStyle w:val="Body"/>
      </w:pPr>
      <w:r>
        <w:rPr>
          <w:lang w:val="en-US"/>
        </w:rPr>
        <w:t>2. ADD/DROP A CLASS     (press A)</w:t>
      </w:r>
    </w:p>
    <w:p w:rsidR="00227838" w:rsidRDefault="002A0952">
      <w:pPr>
        <w:pStyle w:val="Body"/>
      </w:pPr>
      <w:r>
        <w:rPr>
          <w:lang w:val="en-US"/>
        </w:rPr>
        <w:t xml:space="preserve">3. LIST CLASS </w:t>
      </w:r>
      <w:proofErr w:type="gramStart"/>
      <w:r>
        <w:rPr>
          <w:lang w:val="en-US"/>
        </w:rPr>
        <w:t>SCHEDULE  (</w:t>
      </w:r>
      <w:proofErr w:type="gramEnd"/>
      <w:r>
        <w:rPr>
          <w:lang w:val="en-US"/>
        </w:rPr>
        <w:t>press L)</w:t>
      </w:r>
    </w:p>
    <w:p w:rsidR="00227838" w:rsidRDefault="002A0952">
      <w:pPr>
        <w:pStyle w:val="Body"/>
      </w:pPr>
      <w:r>
        <w:rPr>
          <w:lang w:val="en-US"/>
        </w:rPr>
        <w:t>4. EXIT BROWSING        (press X)</w:t>
      </w:r>
    </w:p>
    <w:p w:rsidR="00227838" w:rsidRDefault="002A0952">
      <w:pPr>
        <w:pStyle w:val="Body"/>
      </w:pPr>
      <w:r>
        <w:t>--------------------------------</w:t>
      </w:r>
    </w:p>
    <w:p w:rsidR="00227838" w:rsidRDefault="00227838">
      <w:pPr>
        <w:pStyle w:val="Body"/>
      </w:pPr>
    </w:p>
    <w:p w:rsidR="00227838" w:rsidRDefault="002A0952">
      <w:pPr>
        <w:pStyle w:val="Body"/>
      </w:pPr>
      <w:r>
        <w:t xml:space="preserve"> OPTION 1:</w:t>
      </w:r>
    </w:p>
    <w:p w:rsidR="00227838" w:rsidRDefault="002A0952">
      <w:pPr>
        <w:pStyle w:val="Body"/>
      </w:pPr>
      <w:r>
        <w:t>____________________________</w:t>
      </w:r>
    </w:p>
    <w:p w:rsidR="00227838" w:rsidRDefault="002A0952">
      <w:pPr>
        <w:pStyle w:val="Body"/>
      </w:pPr>
      <w:r>
        <w:t>|   *******************    |</w:t>
      </w:r>
    </w:p>
    <w:p w:rsidR="00227838" w:rsidRDefault="002A0952">
      <w:pPr>
        <w:pStyle w:val="Body"/>
      </w:pPr>
      <w:r>
        <w:t>|    BROWSE CLASS LIST     |</w:t>
      </w:r>
    </w:p>
    <w:p w:rsidR="00227838" w:rsidRDefault="002A0952">
      <w:pPr>
        <w:pStyle w:val="Body"/>
      </w:pPr>
      <w:r>
        <w:t>|   *******************    |</w:t>
      </w:r>
    </w:p>
    <w:p w:rsidR="00227838" w:rsidRDefault="002A0952">
      <w:pPr>
        <w:pStyle w:val="Body"/>
      </w:pPr>
      <w:r>
        <w:t>|                          |</w:t>
      </w:r>
    </w:p>
    <w:p w:rsidR="00227838" w:rsidRDefault="002A0952">
      <w:pPr>
        <w:pStyle w:val="Body"/>
      </w:pPr>
      <w:r>
        <w:t>|   COURSE       CLASS#    |</w:t>
      </w:r>
    </w:p>
    <w:p w:rsidR="00227838" w:rsidRDefault="002A0952">
      <w:pPr>
        <w:pStyle w:val="Body"/>
      </w:pPr>
      <w:r>
        <w:t>| _____________________    |</w:t>
      </w:r>
    </w:p>
    <w:p w:rsidR="00227838" w:rsidRDefault="002A0952">
      <w:pPr>
        <w:pStyle w:val="Body"/>
      </w:pPr>
      <w:r>
        <w:t xml:space="preserve">| ALGEBRA I.......13333    | </w:t>
      </w:r>
    </w:p>
    <w:p w:rsidR="00227838" w:rsidRDefault="002A0952">
      <w:pPr>
        <w:pStyle w:val="Body"/>
      </w:pPr>
      <w:r>
        <w:t>| ALGEBRA II......23333    |</w:t>
      </w:r>
    </w:p>
    <w:p w:rsidR="00227838" w:rsidRDefault="002A0952">
      <w:pPr>
        <w:pStyle w:val="Body"/>
      </w:pPr>
      <w:r>
        <w:t>| CHOIR I.........12222    |</w:t>
      </w:r>
    </w:p>
    <w:p w:rsidR="00227838" w:rsidRDefault="002A0952">
      <w:pPr>
        <w:pStyle w:val="Body"/>
      </w:pPr>
      <w:r>
        <w:t>| CHOIR II........12222    |</w:t>
      </w:r>
    </w:p>
    <w:p w:rsidR="00227838" w:rsidRDefault="002A0952">
      <w:pPr>
        <w:pStyle w:val="Body"/>
      </w:pPr>
      <w:r>
        <w:t>| ENGLISH I.......15555    |</w:t>
      </w:r>
    </w:p>
    <w:p w:rsidR="00227838" w:rsidRDefault="002A0952">
      <w:pPr>
        <w:pStyle w:val="Body"/>
      </w:pPr>
      <w:r>
        <w:t>| ENGLISH II......25555    |</w:t>
      </w:r>
    </w:p>
    <w:p w:rsidR="00227838" w:rsidRDefault="002A0952">
      <w:pPr>
        <w:pStyle w:val="Body"/>
      </w:pPr>
      <w:r>
        <w:t>| JAVA I..........14444    |</w:t>
      </w:r>
    </w:p>
    <w:p w:rsidR="00227838" w:rsidRDefault="002A0952">
      <w:pPr>
        <w:pStyle w:val="Body"/>
      </w:pPr>
      <w:r>
        <w:lastRenderedPageBreak/>
        <w:t>| JAVA II.........24444    |</w:t>
      </w:r>
    </w:p>
    <w:p w:rsidR="00227838" w:rsidRDefault="002A0952">
      <w:pPr>
        <w:pStyle w:val="Body"/>
      </w:pPr>
      <w:r>
        <w:t>| SPANISH I.......11111    |</w:t>
      </w:r>
    </w:p>
    <w:p w:rsidR="00227838" w:rsidRDefault="002A0952">
      <w:pPr>
        <w:pStyle w:val="Body"/>
      </w:pPr>
      <w:r>
        <w:t>| SPANISH II......11111    |</w:t>
      </w:r>
    </w:p>
    <w:p w:rsidR="00227838" w:rsidRDefault="002A0952">
      <w:pPr>
        <w:pStyle w:val="Body"/>
      </w:pPr>
      <w:r>
        <w:t>|                          |</w:t>
      </w:r>
    </w:p>
    <w:p w:rsidR="00227838" w:rsidRDefault="002A0952">
      <w:pPr>
        <w:pStyle w:val="Body"/>
      </w:pPr>
      <w:r>
        <w:rPr>
          <w:lang w:val="en-US"/>
        </w:rPr>
        <w:t>| NEXT PAGE--&gt; (press N)   |</w:t>
      </w:r>
    </w:p>
    <w:p w:rsidR="00227838" w:rsidRDefault="002A0952">
      <w:pPr>
        <w:pStyle w:val="Body"/>
      </w:pPr>
      <w:r>
        <w:rPr>
          <w:lang w:val="en-US"/>
        </w:rPr>
        <w:t>| &lt;--</w:t>
      </w:r>
      <w:proofErr w:type="gramStart"/>
      <w:r>
        <w:rPr>
          <w:lang w:val="en-US"/>
        </w:rPr>
        <w:t>PREVIOUS  (</w:t>
      </w:r>
      <w:proofErr w:type="gramEnd"/>
      <w:r>
        <w:rPr>
          <w:lang w:val="en-US"/>
        </w:rPr>
        <w:t>press P)   |</w:t>
      </w:r>
    </w:p>
    <w:p w:rsidR="00227838" w:rsidRDefault="002A0952">
      <w:pPr>
        <w:pStyle w:val="Body"/>
      </w:pPr>
      <w:r>
        <w:t>|                          |</w:t>
      </w:r>
    </w:p>
    <w:p w:rsidR="00227838" w:rsidRDefault="002A0952">
      <w:pPr>
        <w:pStyle w:val="Body"/>
      </w:pPr>
      <w:r>
        <w:rPr>
          <w:lang w:val="en-US"/>
        </w:rPr>
        <w:t xml:space="preserve">| ADD A </w:t>
      </w:r>
      <w:proofErr w:type="gramStart"/>
      <w:r>
        <w:rPr>
          <w:lang w:val="en-US"/>
        </w:rPr>
        <w:t>CLASS  (</w:t>
      </w:r>
      <w:proofErr w:type="gramEnd"/>
      <w:r>
        <w:rPr>
          <w:lang w:val="en-US"/>
        </w:rPr>
        <w:t>press A)   |</w:t>
      </w:r>
    </w:p>
    <w:p w:rsidR="00227838" w:rsidRDefault="002A0952">
      <w:pPr>
        <w:pStyle w:val="Body"/>
      </w:pPr>
      <w:r>
        <w:t>|                          |</w:t>
      </w:r>
    </w:p>
    <w:p w:rsidR="00227838" w:rsidRDefault="002A0952">
      <w:pPr>
        <w:pStyle w:val="Body"/>
      </w:pPr>
      <w:r>
        <w:rPr>
          <w:lang w:val="en-US"/>
        </w:rPr>
        <w:t>| BACK TO MENU (press M)   |</w:t>
      </w:r>
    </w:p>
    <w:p w:rsidR="00227838" w:rsidRDefault="002A0952">
      <w:pPr>
        <w:pStyle w:val="Body"/>
      </w:pPr>
      <w:r>
        <w:t>|__________________________|</w:t>
      </w:r>
    </w:p>
    <w:p w:rsidR="00227838" w:rsidRDefault="00227838">
      <w:pPr>
        <w:pStyle w:val="Body"/>
      </w:pPr>
    </w:p>
    <w:p w:rsidR="00227838" w:rsidRDefault="00227838">
      <w:pPr>
        <w:pStyle w:val="Body"/>
      </w:pPr>
    </w:p>
    <w:p w:rsidR="00227838" w:rsidRDefault="00227838">
      <w:pPr>
        <w:pStyle w:val="Body"/>
      </w:pPr>
    </w:p>
    <w:p w:rsidR="00227838" w:rsidRDefault="002A0952">
      <w:pPr>
        <w:pStyle w:val="Body"/>
      </w:pPr>
      <w:r>
        <w:t xml:space="preserve"> OPTION 2: (CLOSED)</w:t>
      </w:r>
    </w:p>
    <w:p w:rsidR="00227838" w:rsidRDefault="002A0952">
      <w:pPr>
        <w:pStyle w:val="Body"/>
      </w:pPr>
      <w:r>
        <w:t>____________________________</w:t>
      </w:r>
    </w:p>
    <w:p w:rsidR="00227838" w:rsidRDefault="002A0952">
      <w:pPr>
        <w:pStyle w:val="Body"/>
      </w:pPr>
      <w:r>
        <w:t>|   *******************    |</w:t>
      </w:r>
    </w:p>
    <w:p w:rsidR="00227838" w:rsidRDefault="002A0952">
      <w:pPr>
        <w:pStyle w:val="Body"/>
      </w:pPr>
      <w:r>
        <w:t>|    ADD/DROP A CLASS:     |</w:t>
      </w:r>
    </w:p>
    <w:p w:rsidR="00227838" w:rsidRDefault="002A0952">
      <w:pPr>
        <w:pStyle w:val="Body"/>
      </w:pPr>
      <w:r>
        <w:t>|   *******************    |</w:t>
      </w:r>
    </w:p>
    <w:p w:rsidR="00227838" w:rsidRDefault="002A0952">
      <w:pPr>
        <w:pStyle w:val="Body"/>
      </w:pPr>
      <w:r>
        <w:t>|                          |</w:t>
      </w:r>
    </w:p>
    <w:p w:rsidR="00227838" w:rsidRDefault="002A0952">
      <w:pPr>
        <w:pStyle w:val="Body"/>
      </w:pPr>
      <w:r>
        <w:t>|  ENTER CLASS #  14444    |</w:t>
      </w:r>
    </w:p>
    <w:p w:rsidR="00227838" w:rsidRDefault="002A0952">
      <w:pPr>
        <w:pStyle w:val="Body"/>
      </w:pPr>
      <w:r>
        <w:lastRenderedPageBreak/>
        <w:t>|                          |</w:t>
      </w:r>
    </w:p>
    <w:p w:rsidR="00227838" w:rsidRDefault="002A0952">
      <w:pPr>
        <w:pStyle w:val="Body"/>
      </w:pPr>
      <w:r>
        <w:t>|    30 SEATS/30 SEATS     |</w:t>
      </w:r>
    </w:p>
    <w:p w:rsidR="00227838" w:rsidRDefault="002A0952">
      <w:pPr>
        <w:pStyle w:val="Body"/>
      </w:pPr>
      <w:r>
        <w:t>|    -OPEN-   [CLOSED]     |</w:t>
      </w:r>
    </w:p>
    <w:p w:rsidR="00227838" w:rsidRDefault="002A0952">
      <w:pPr>
        <w:pStyle w:val="Body"/>
      </w:pPr>
      <w:r>
        <w:t>|                          |</w:t>
      </w:r>
    </w:p>
    <w:p w:rsidR="00227838" w:rsidRDefault="002A0952">
      <w:pPr>
        <w:pStyle w:val="Body"/>
      </w:pPr>
      <w:r>
        <w:t>|  ***CLASS IS CLOSED***   |</w:t>
      </w:r>
    </w:p>
    <w:p w:rsidR="00227838" w:rsidRDefault="002A0952">
      <w:pPr>
        <w:pStyle w:val="Body"/>
      </w:pPr>
      <w:r>
        <w:t>|                          |</w:t>
      </w:r>
    </w:p>
    <w:p w:rsidR="00227838" w:rsidRDefault="002A0952">
      <w:pPr>
        <w:pStyle w:val="Body"/>
      </w:pPr>
      <w:r>
        <w:t>|  WAITING LIST: OPEN      |</w:t>
      </w:r>
    </w:p>
    <w:p w:rsidR="00227838" w:rsidRDefault="002A0952">
      <w:pPr>
        <w:pStyle w:val="Body"/>
      </w:pPr>
      <w:r>
        <w:t>|  (5/10 SEATS)            |</w:t>
      </w:r>
    </w:p>
    <w:p w:rsidR="00227838" w:rsidRDefault="002A0952">
      <w:pPr>
        <w:pStyle w:val="Body"/>
      </w:pPr>
      <w:r>
        <w:t>|                          |</w:t>
      </w:r>
    </w:p>
    <w:p w:rsidR="00227838" w:rsidRDefault="002A0952">
      <w:pPr>
        <w:pStyle w:val="Body"/>
      </w:pPr>
      <w:r>
        <w:t>|JOIN WAITING LIST(Y/N)?:  |</w:t>
      </w:r>
    </w:p>
    <w:p w:rsidR="00227838" w:rsidRDefault="002A0952">
      <w:pPr>
        <w:pStyle w:val="Body"/>
      </w:pPr>
      <w:r>
        <w:t>|                          |</w:t>
      </w:r>
    </w:p>
    <w:p w:rsidR="00227838" w:rsidRDefault="002A0952">
      <w:pPr>
        <w:pStyle w:val="Body"/>
      </w:pPr>
      <w:r>
        <w:t>| Y = JOIN LIST &amp; CONFIRM  |</w:t>
      </w:r>
    </w:p>
    <w:p w:rsidR="00227838" w:rsidRDefault="002A0952">
      <w:pPr>
        <w:pStyle w:val="Body"/>
      </w:pPr>
      <w:r>
        <w:t>| N = BACK TO MENU         |</w:t>
      </w:r>
    </w:p>
    <w:p w:rsidR="00227838" w:rsidRDefault="002A0952">
      <w:pPr>
        <w:pStyle w:val="Body"/>
      </w:pPr>
      <w:r>
        <w:t>|__________________________|</w:t>
      </w:r>
    </w:p>
    <w:p w:rsidR="00227838" w:rsidRDefault="00227838">
      <w:pPr>
        <w:pStyle w:val="Body"/>
      </w:pPr>
    </w:p>
    <w:p w:rsidR="00227838" w:rsidRDefault="00227838">
      <w:pPr>
        <w:pStyle w:val="Body"/>
      </w:pPr>
    </w:p>
    <w:p w:rsidR="00227838" w:rsidRDefault="002A0952">
      <w:pPr>
        <w:pStyle w:val="Body"/>
      </w:pPr>
      <w:r>
        <w:t xml:space="preserve"> OPTION 2: (OPEN)</w:t>
      </w:r>
    </w:p>
    <w:p w:rsidR="00227838" w:rsidRDefault="002A0952">
      <w:pPr>
        <w:pStyle w:val="Body"/>
      </w:pPr>
      <w:r>
        <w:t>____________________________</w:t>
      </w:r>
    </w:p>
    <w:p w:rsidR="00227838" w:rsidRDefault="002A0952">
      <w:pPr>
        <w:pStyle w:val="Body"/>
      </w:pPr>
      <w:r>
        <w:t>|   *******************    |</w:t>
      </w:r>
    </w:p>
    <w:p w:rsidR="00227838" w:rsidRDefault="002A0952">
      <w:pPr>
        <w:pStyle w:val="Body"/>
      </w:pPr>
      <w:r>
        <w:t>|      ADD A CLASS:        |</w:t>
      </w:r>
    </w:p>
    <w:p w:rsidR="00227838" w:rsidRDefault="002A0952">
      <w:pPr>
        <w:pStyle w:val="Body"/>
      </w:pPr>
      <w:r>
        <w:t>|   *******************    |</w:t>
      </w:r>
    </w:p>
    <w:p w:rsidR="00227838" w:rsidRDefault="002A0952">
      <w:pPr>
        <w:pStyle w:val="Body"/>
      </w:pPr>
      <w:r>
        <w:lastRenderedPageBreak/>
        <w:t>|                          |</w:t>
      </w:r>
    </w:p>
    <w:p w:rsidR="00227838" w:rsidRDefault="002A0952">
      <w:pPr>
        <w:pStyle w:val="Body"/>
      </w:pPr>
      <w:r>
        <w:t>|  ENTER CLASS #  14444    |</w:t>
      </w:r>
    </w:p>
    <w:p w:rsidR="00227838" w:rsidRDefault="002A0952">
      <w:pPr>
        <w:pStyle w:val="Body"/>
      </w:pPr>
      <w:r>
        <w:t>|                          |</w:t>
      </w:r>
    </w:p>
    <w:p w:rsidR="00227838" w:rsidRDefault="002A0952">
      <w:pPr>
        <w:pStyle w:val="Body"/>
      </w:pPr>
      <w:r>
        <w:t>|                          |</w:t>
      </w:r>
    </w:p>
    <w:p w:rsidR="00227838" w:rsidRDefault="002A0952">
      <w:pPr>
        <w:pStyle w:val="Body"/>
      </w:pPr>
      <w:r>
        <w:t>|     [OPEN]   -CLOSED-    |</w:t>
      </w:r>
    </w:p>
    <w:p w:rsidR="00227838" w:rsidRDefault="002A0952">
      <w:pPr>
        <w:pStyle w:val="Body"/>
      </w:pPr>
      <w:r>
        <w:t>|                          |</w:t>
      </w:r>
    </w:p>
    <w:p w:rsidR="00227838" w:rsidRDefault="002A0952">
      <w:pPr>
        <w:pStyle w:val="Body"/>
      </w:pPr>
      <w:r>
        <w:t>|  ***CLASS IS OPEN***     |</w:t>
      </w:r>
    </w:p>
    <w:p w:rsidR="00227838" w:rsidRDefault="002A0952">
      <w:pPr>
        <w:pStyle w:val="Body"/>
      </w:pPr>
      <w:r>
        <w:t>|                          |</w:t>
      </w:r>
    </w:p>
    <w:p w:rsidR="00227838" w:rsidRDefault="002A0952">
      <w:pPr>
        <w:pStyle w:val="Body"/>
      </w:pPr>
      <w:r>
        <w:t>|                          |</w:t>
      </w:r>
    </w:p>
    <w:p w:rsidR="00227838" w:rsidRDefault="002A0952">
      <w:pPr>
        <w:pStyle w:val="Body"/>
      </w:pPr>
      <w:r>
        <w:t>|  ADD THIS CLASS (Y/N)?:  |</w:t>
      </w:r>
    </w:p>
    <w:p w:rsidR="00227838" w:rsidRDefault="002A0952">
      <w:pPr>
        <w:pStyle w:val="Body"/>
      </w:pPr>
      <w:r>
        <w:t>|                          |</w:t>
      </w:r>
    </w:p>
    <w:p w:rsidR="00227838" w:rsidRDefault="002A0952">
      <w:pPr>
        <w:pStyle w:val="Body"/>
      </w:pPr>
      <w:r>
        <w:t>| Y = ADD CLASS &amp; CONFIRM  |</w:t>
      </w:r>
    </w:p>
    <w:p w:rsidR="00227838" w:rsidRDefault="002A0952">
      <w:pPr>
        <w:pStyle w:val="Body"/>
      </w:pPr>
      <w:r>
        <w:t>| N = BACK TO MENU         |</w:t>
      </w:r>
    </w:p>
    <w:p w:rsidR="00227838" w:rsidRDefault="002A0952">
      <w:pPr>
        <w:pStyle w:val="Body"/>
      </w:pPr>
      <w:r>
        <w:t>|__________________________|</w:t>
      </w:r>
    </w:p>
    <w:p w:rsidR="00227838" w:rsidRDefault="00227838">
      <w:pPr>
        <w:pStyle w:val="Body"/>
      </w:pPr>
    </w:p>
    <w:p w:rsidR="00227838" w:rsidRDefault="00227838">
      <w:pPr>
        <w:pStyle w:val="Body"/>
      </w:pPr>
    </w:p>
    <w:p w:rsidR="00227838" w:rsidRDefault="002A0952">
      <w:pPr>
        <w:pStyle w:val="Body"/>
      </w:pPr>
      <w:r>
        <w:rPr>
          <w:lang w:val="en-US"/>
        </w:rPr>
        <w:t>Please CHOOSE AN OPTION</w:t>
      </w:r>
    </w:p>
    <w:p w:rsidR="00227838" w:rsidRDefault="002A0952">
      <w:pPr>
        <w:pStyle w:val="Body"/>
      </w:pPr>
      <w:r>
        <w:t>------------------------</w:t>
      </w:r>
    </w:p>
    <w:p w:rsidR="00227838" w:rsidRDefault="002A0952">
      <w:pPr>
        <w:pStyle w:val="Body"/>
      </w:pPr>
      <w:r>
        <w:rPr>
          <w:lang w:val="en-US"/>
        </w:rPr>
        <w:t xml:space="preserve">1. BROWSE </w:t>
      </w:r>
      <w:proofErr w:type="gramStart"/>
      <w:r>
        <w:rPr>
          <w:lang w:val="en-US"/>
        </w:rPr>
        <w:t>CLASSES  (</w:t>
      </w:r>
      <w:proofErr w:type="gramEnd"/>
      <w:r>
        <w:rPr>
          <w:lang w:val="en-US"/>
        </w:rPr>
        <w:t>press B)</w:t>
      </w:r>
    </w:p>
    <w:p w:rsidR="00227838" w:rsidRDefault="002A0952">
      <w:pPr>
        <w:pStyle w:val="Body"/>
      </w:pPr>
      <w:r>
        <w:rPr>
          <w:lang w:val="en-US"/>
        </w:rPr>
        <w:t>2. ADD A CLASS     (press A)</w:t>
      </w:r>
    </w:p>
    <w:p w:rsidR="00227838" w:rsidRDefault="002A0952">
      <w:pPr>
        <w:pStyle w:val="Body"/>
      </w:pPr>
      <w:r>
        <w:rPr>
          <w:lang w:val="en-US"/>
        </w:rPr>
        <w:t>3. DROP A CLASS    (press D)</w:t>
      </w:r>
    </w:p>
    <w:p w:rsidR="00227838" w:rsidRDefault="002A0952">
      <w:pPr>
        <w:pStyle w:val="Body"/>
      </w:pPr>
      <w:r>
        <w:rPr>
          <w:lang w:val="en-US"/>
        </w:rPr>
        <w:lastRenderedPageBreak/>
        <w:t>4. EXIT BROWSING   (press X)</w:t>
      </w:r>
    </w:p>
    <w:p w:rsidR="00227838" w:rsidRDefault="00227838">
      <w:pPr>
        <w:pStyle w:val="Body"/>
      </w:pPr>
    </w:p>
    <w:p w:rsidR="00227838" w:rsidRDefault="002A0952">
      <w:pPr>
        <w:pStyle w:val="Body"/>
      </w:pPr>
      <w:r>
        <w:t>____________________________</w:t>
      </w:r>
    </w:p>
    <w:p w:rsidR="00227838" w:rsidRDefault="002A0952">
      <w:pPr>
        <w:pStyle w:val="Body"/>
      </w:pPr>
      <w:r>
        <w:t>|   *******************    |</w:t>
      </w:r>
    </w:p>
    <w:p w:rsidR="00227838" w:rsidRDefault="002A0952">
      <w:pPr>
        <w:pStyle w:val="Body"/>
      </w:pPr>
      <w:r>
        <w:t>|     DROP A CLASS:        |</w:t>
      </w:r>
    </w:p>
    <w:p w:rsidR="00227838" w:rsidRDefault="002A0952">
      <w:pPr>
        <w:pStyle w:val="Body"/>
      </w:pPr>
      <w:r>
        <w:t>|   *******************    |</w:t>
      </w:r>
    </w:p>
    <w:p w:rsidR="00227838" w:rsidRDefault="002A0952">
      <w:pPr>
        <w:pStyle w:val="Body"/>
      </w:pPr>
      <w:r>
        <w:t>|                          |</w:t>
      </w:r>
    </w:p>
    <w:p w:rsidR="00227838" w:rsidRDefault="002A0952">
      <w:pPr>
        <w:pStyle w:val="Body"/>
      </w:pPr>
      <w:r>
        <w:t>|  ENTER CLASS #  14444    |</w:t>
      </w:r>
    </w:p>
    <w:p w:rsidR="00227838" w:rsidRDefault="002A0952">
      <w:pPr>
        <w:pStyle w:val="Body"/>
      </w:pPr>
      <w:r>
        <w:t>|                          |</w:t>
      </w:r>
    </w:p>
    <w:p w:rsidR="00227838" w:rsidRDefault="002A0952">
      <w:pPr>
        <w:pStyle w:val="Body"/>
      </w:pPr>
      <w:r>
        <w:t>|                          |</w:t>
      </w:r>
    </w:p>
    <w:p w:rsidR="00227838" w:rsidRDefault="002A0952">
      <w:pPr>
        <w:pStyle w:val="Body"/>
      </w:pPr>
      <w:r>
        <w:t>|      ***WARNING***       |</w:t>
      </w:r>
    </w:p>
    <w:p w:rsidR="00227838" w:rsidRDefault="002A0952">
      <w:pPr>
        <w:pStyle w:val="Body"/>
      </w:pPr>
      <w:r>
        <w:t>|THIS WILL DELETE CLASS!!! |</w:t>
      </w:r>
    </w:p>
    <w:p w:rsidR="00227838" w:rsidRDefault="002A0952">
      <w:pPr>
        <w:pStyle w:val="Body"/>
      </w:pPr>
      <w:r>
        <w:t>|                          |</w:t>
      </w:r>
    </w:p>
    <w:p w:rsidR="00227838" w:rsidRDefault="002A0952">
      <w:pPr>
        <w:pStyle w:val="Body"/>
      </w:pPr>
      <w:r>
        <w:t>| DROP THIS CLASS (Y/N)?:  |</w:t>
      </w:r>
    </w:p>
    <w:p w:rsidR="00227838" w:rsidRDefault="002A0952">
      <w:pPr>
        <w:pStyle w:val="Body"/>
      </w:pPr>
      <w:r>
        <w:t>|                          |</w:t>
      </w:r>
    </w:p>
    <w:p w:rsidR="00227838" w:rsidRDefault="002A0952">
      <w:pPr>
        <w:pStyle w:val="Body"/>
      </w:pPr>
      <w:r>
        <w:t>| Y = DROP CLASS           |</w:t>
      </w:r>
    </w:p>
    <w:p w:rsidR="00227838" w:rsidRDefault="002A0952">
      <w:pPr>
        <w:pStyle w:val="Body"/>
      </w:pPr>
      <w:r>
        <w:t>| N = BACK TO MENU         |</w:t>
      </w:r>
    </w:p>
    <w:p w:rsidR="00227838" w:rsidRDefault="002A0952">
      <w:pPr>
        <w:pStyle w:val="Body"/>
      </w:pPr>
      <w:r>
        <w:t>|__________________________|</w:t>
      </w:r>
    </w:p>
    <w:p w:rsidR="00227838" w:rsidRDefault="00227838">
      <w:pPr>
        <w:pStyle w:val="Body"/>
      </w:pPr>
    </w:p>
    <w:p w:rsidR="00227838" w:rsidRDefault="00227838">
      <w:pPr>
        <w:pStyle w:val="Body"/>
      </w:pPr>
    </w:p>
    <w:p w:rsidR="00227838" w:rsidRDefault="002A0952">
      <w:pPr>
        <w:pStyle w:val="Body"/>
      </w:pPr>
      <w:r>
        <w:rPr>
          <w:lang w:val="en-US"/>
        </w:rPr>
        <w:t>Please CHOOSE AN OPTION</w:t>
      </w:r>
    </w:p>
    <w:p w:rsidR="00227838" w:rsidRDefault="002A0952">
      <w:pPr>
        <w:pStyle w:val="Body"/>
      </w:pPr>
      <w:r>
        <w:lastRenderedPageBreak/>
        <w:t>------------------------</w:t>
      </w:r>
    </w:p>
    <w:p w:rsidR="00227838" w:rsidRDefault="002A0952">
      <w:pPr>
        <w:pStyle w:val="Body"/>
      </w:pPr>
      <w:r>
        <w:rPr>
          <w:lang w:val="en-US"/>
        </w:rPr>
        <w:t xml:space="preserve">1. BROWSE </w:t>
      </w:r>
      <w:proofErr w:type="gramStart"/>
      <w:r>
        <w:rPr>
          <w:lang w:val="en-US"/>
        </w:rPr>
        <w:t>CLASSES  (</w:t>
      </w:r>
      <w:proofErr w:type="gramEnd"/>
      <w:r>
        <w:rPr>
          <w:lang w:val="en-US"/>
        </w:rPr>
        <w:t>press B)</w:t>
      </w:r>
    </w:p>
    <w:p w:rsidR="00227838" w:rsidRDefault="002A0952">
      <w:pPr>
        <w:pStyle w:val="Body"/>
      </w:pPr>
      <w:r>
        <w:rPr>
          <w:lang w:val="en-US"/>
        </w:rPr>
        <w:t>2. ADD A CLASS     (press A)</w:t>
      </w:r>
    </w:p>
    <w:p w:rsidR="00227838" w:rsidRDefault="002A0952">
      <w:pPr>
        <w:pStyle w:val="Body"/>
      </w:pPr>
      <w:r>
        <w:rPr>
          <w:lang w:val="en-US"/>
        </w:rPr>
        <w:t>3. DROP A CLASS    (press D)</w:t>
      </w:r>
    </w:p>
    <w:p w:rsidR="00227838" w:rsidRDefault="002A0952">
      <w:pPr>
        <w:pStyle w:val="Body"/>
      </w:pPr>
      <w:r>
        <w:rPr>
          <w:lang w:val="en-US"/>
        </w:rPr>
        <w:t>4. EXIT BROWSING   (press X)</w:t>
      </w:r>
    </w:p>
    <w:p w:rsidR="00227838" w:rsidRDefault="00227838">
      <w:pPr>
        <w:pStyle w:val="Body"/>
      </w:pPr>
    </w:p>
    <w:p w:rsidR="00227838" w:rsidRDefault="002A0952">
      <w:pPr>
        <w:pStyle w:val="Body"/>
      </w:pPr>
      <w:r>
        <w:t>____________________________</w:t>
      </w:r>
    </w:p>
    <w:p w:rsidR="00227838" w:rsidRDefault="002A0952">
      <w:pPr>
        <w:pStyle w:val="Body"/>
      </w:pPr>
      <w:r>
        <w:t>|                          |</w:t>
      </w:r>
    </w:p>
    <w:p w:rsidR="00227838" w:rsidRDefault="002A0952">
      <w:pPr>
        <w:pStyle w:val="Body"/>
      </w:pPr>
      <w:r>
        <w:t>|  VIEW STUDENT SCHEDULE   |</w:t>
      </w:r>
    </w:p>
    <w:p w:rsidR="00227838" w:rsidRDefault="002A0952">
      <w:pPr>
        <w:pStyle w:val="Body"/>
      </w:pPr>
      <w:r>
        <w:t>|                          |</w:t>
      </w:r>
    </w:p>
    <w:p w:rsidR="00227838" w:rsidRDefault="002A0952">
      <w:pPr>
        <w:pStyle w:val="Body"/>
      </w:pPr>
      <w:r>
        <w:t>|  COURSE        CLASS#    |</w:t>
      </w:r>
    </w:p>
    <w:p w:rsidR="00227838" w:rsidRDefault="002A0952">
      <w:pPr>
        <w:pStyle w:val="Body"/>
      </w:pPr>
      <w:r>
        <w:t>| _____________________    |</w:t>
      </w:r>
    </w:p>
    <w:p w:rsidR="00227838" w:rsidRDefault="002A0952">
      <w:pPr>
        <w:pStyle w:val="Body"/>
      </w:pPr>
      <w:r>
        <w:t>| SPANISH I.......11111    |</w:t>
      </w:r>
    </w:p>
    <w:p w:rsidR="00227838" w:rsidRDefault="002A0952">
      <w:pPr>
        <w:pStyle w:val="Body"/>
      </w:pPr>
      <w:r>
        <w:t>| CHOIR I.........12222    |</w:t>
      </w:r>
    </w:p>
    <w:p w:rsidR="00227838" w:rsidRDefault="002A0952">
      <w:pPr>
        <w:pStyle w:val="Body"/>
      </w:pPr>
      <w:r>
        <w:t>| ALGEBRA II......23333    |</w:t>
      </w:r>
    </w:p>
    <w:p w:rsidR="00227838" w:rsidRDefault="002A0952">
      <w:pPr>
        <w:pStyle w:val="Body"/>
      </w:pPr>
      <w:r>
        <w:t>| JAVA II.........24444    |</w:t>
      </w:r>
    </w:p>
    <w:p w:rsidR="00227838" w:rsidRDefault="002A0952">
      <w:pPr>
        <w:pStyle w:val="Body"/>
      </w:pPr>
      <w:r>
        <w:t>| ENGLISH I.......15555    |</w:t>
      </w:r>
    </w:p>
    <w:p w:rsidR="00227838" w:rsidRDefault="002A0952">
      <w:pPr>
        <w:pStyle w:val="Body"/>
      </w:pPr>
      <w:r>
        <w:t>|                          |</w:t>
      </w:r>
    </w:p>
    <w:p w:rsidR="00227838" w:rsidRDefault="002A0952">
      <w:pPr>
        <w:pStyle w:val="Body"/>
      </w:pPr>
      <w:r>
        <w:t>|                          |</w:t>
      </w:r>
    </w:p>
    <w:p w:rsidR="00227838" w:rsidRDefault="002A0952">
      <w:pPr>
        <w:pStyle w:val="Body"/>
      </w:pPr>
      <w:proofErr w:type="gramStart"/>
      <w:r>
        <w:rPr>
          <w:lang w:val="en-US"/>
        </w:rPr>
        <w:t>|  BACK</w:t>
      </w:r>
      <w:proofErr w:type="gramEnd"/>
      <w:r>
        <w:rPr>
          <w:lang w:val="en-US"/>
        </w:rPr>
        <w:t xml:space="preserve"> TO MENU (press M)  |</w:t>
      </w:r>
    </w:p>
    <w:p w:rsidR="00227838" w:rsidRDefault="002A0952">
      <w:pPr>
        <w:pStyle w:val="Body"/>
      </w:pPr>
      <w:r>
        <w:t>|                          |</w:t>
      </w:r>
    </w:p>
    <w:p w:rsidR="00227838" w:rsidRDefault="002A0952">
      <w:pPr>
        <w:pStyle w:val="Body"/>
      </w:pPr>
      <w:r>
        <w:lastRenderedPageBreak/>
        <w:t>|__________________________|</w:t>
      </w:r>
    </w:p>
    <w:p w:rsidR="00227838" w:rsidRDefault="00227838">
      <w:pPr>
        <w:pStyle w:val="Body"/>
      </w:pPr>
    </w:p>
    <w:p w:rsidR="00227838" w:rsidRDefault="002A0952">
      <w:pPr>
        <w:pStyle w:val="Body"/>
      </w:pPr>
      <w:r>
        <w:rPr>
          <w:lang w:val="en-US"/>
        </w:rPr>
        <w:t>Please CHOOSE AN OPTION</w:t>
      </w:r>
    </w:p>
    <w:p w:rsidR="00227838" w:rsidRDefault="002A0952">
      <w:pPr>
        <w:pStyle w:val="Body"/>
      </w:pPr>
      <w:r>
        <w:t>------------------------</w:t>
      </w:r>
    </w:p>
    <w:p w:rsidR="00227838" w:rsidRDefault="002A0952">
      <w:pPr>
        <w:pStyle w:val="Body"/>
      </w:pPr>
      <w:r>
        <w:rPr>
          <w:lang w:val="en-US"/>
        </w:rPr>
        <w:t xml:space="preserve">1. BROWSE </w:t>
      </w:r>
      <w:proofErr w:type="gramStart"/>
      <w:r>
        <w:rPr>
          <w:lang w:val="en-US"/>
        </w:rPr>
        <w:t>CLASSES  (</w:t>
      </w:r>
      <w:proofErr w:type="gramEnd"/>
      <w:r>
        <w:rPr>
          <w:lang w:val="en-US"/>
        </w:rPr>
        <w:t>press B)</w:t>
      </w:r>
    </w:p>
    <w:p w:rsidR="00227838" w:rsidRDefault="002A0952">
      <w:pPr>
        <w:pStyle w:val="Body"/>
      </w:pPr>
      <w:r>
        <w:rPr>
          <w:lang w:val="en-US"/>
        </w:rPr>
        <w:t>2. ADD A CLASS     (press A)</w:t>
      </w:r>
    </w:p>
    <w:p w:rsidR="00227838" w:rsidRDefault="002A0952">
      <w:pPr>
        <w:pStyle w:val="Body"/>
      </w:pPr>
      <w:r>
        <w:rPr>
          <w:lang w:val="en-US"/>
        </w:rPr>
        <w:t>3. DROP A CLASS    (press D)</w:t>
      </w:r>
    </w:p>
    <w:p w:rsidR="00227838" w:rsidRDefault="002A0952">
      <w:pPr>
        <w:pStyle w:val="Body"/>
      </w:pPr>
      <w:r>
        <w:rPr>
          <w:lang w:val="en-US"/>
        </w:rPr>
        <w:t>4. EXIT BROWSING   (press X)</w:t>
      </w:r>
    </w:p>
    <w:p w:rsidR="00227838" w:rsidRDefault="00227838">
      <w:pPr>
        <w:pStyle w:val="Body"/>
      </w:pPr>
    </w:p>
    <w:p w:rsidR="00227838" w:rsidRDefault="002A0952">
      <w:pPr>
        <w:pStyle w:val="Body"/>
      </w:pPr>
      <w:r>
        <w:t>____________________________</w:t>
      </w:r>
    </w:p>
    <w:p w:rsidR="00227838" w:rsidRDefault="002A0952">
      <w:pPr>
        <w:pStyle w:val="Body"/>
      </w:pPr>
      <w:r>
        <w:t>|   *******************    |</w:t>
      </w:r>
    </w:p>
    <w:p w:rsidR="00227838" w:rsidRDefault="002A0952">
      <w:pPr>
        <w:pStyle w:val="Body"/>
      </w:pPr>
      <w:r>
        <w:t>|    LOG OUT OF SYSTEM     |</w:t>
      </w:r>
    </w:p>
    <w:p w:rsidR="00227838" w:rsidRDefault="002A0952">
      <w:pPr>
        <w:pStyle w:val="Body"/>
      </w:pPr>
      <w:r>
        <w:t>|   *******************    |</w:t>
      </w:r>
    </w:p>
    <w:p w:rsidR="00227838" w:rsidRDefault="002A0952">
      <w:pPr>
        <w:pStyle w:val="Body"/>
      </w:pPr>
      <w:r>
        <w:t>|                          |</w:t>
      </w:r>
    </w:p>
    <w:p w:rsidR="00227838" w:rsidRDefault="002A0952">
      <w:pPr>
        <w:pStyle w:val="Body"/>
      </w:pPr>
      <w:r>
        <w:t>|      ***WARNING***       |</w:t>
      </w:r>
    </w:p>
    <w:p w:rsidR="00227838" w:rsidRDefault="002A0952">
      <w:pPr>
        <w:pStyle w:val="Body"/>
      </w:pPr>
      <w:r>
        <w:t>| THIS WILL LOG YOU OUT!!! |</w:t>
      </w:r>
    </w:p>
    <w:p w:rsidR="00227838" w:rsidRDefault="002A0952">
      <w:pPr>
        <w:pStyle w:val="Body"/>
      </w:pPr>
      <w:r>
        <w:t>|                          |</w:t>
      </w:r>
    </w:p>
    <w:p w:rsidR="00227838" w:rsidRDefault="002A0952">
      <w:pPr>
        <w:pStyle w:val="Body"/>
      </w:pPr>
      <w:r>
        <w:t>|LOG OUT OF SYSTEM (Y/N)?: |</w:t>
      </w:r>
    </w:p>
    <w:p w:rsidR="00227838" w:rsidRDefault="002A0952">
      <w:pPr>
        <w:pStyle w:val="Body"/>
      </w:pPr>
      <w:r>
        <w:t>|                          |</w:t>
      </w:r>
    </w:p>
    <w:p w:rsidR="00227838" w:rsidRDefault="002A0952">
      <w:pPr>
        <w:pStyle w:val="Body"/>
      </w:pPr>
      <w:r>
        <w:t>| Y = LOG OUT OF SYSTEM    |</w:t>
      </w:r>
    </w:p>
    <w:p w:rsidR="00733D30" w:rsidRDefault="00733D30" w:rsidP="00733D30">
      <w:pPr>
        <w:pStyle w:val="Body"/>
        <w:sectPr w:rsidR="00733D30">
          <w:headerReference w:type="default" r:id="rId29"/>
          <w:footerReference w:type="default" r:id="rId30"/>
          <w:pgSz w:w="12240" w:h="15840"/>
          <w:pgMar w:top="1440" w:right="1440" w:bottom="1440" w:left="1440" w:header="720" w:footer="860" w:gutter="0"/>
          <w:cols w:space="720"/>
        </w:sectPr>
      </w:pPr>
      <w:r>
        <w:t>| N = BACK TO MENU</w:t>
      </w:r>
    </w:p>
    <w:p w:rsidR="00227838" w:rsidRDefault="00227838">
      <w:pPr>
        <w:pStyle w:val="Body"/>
        <w:spacing w:after="160" w:line="259" w:lineRule="auto"/>
        <w:sectPr w:rsidR="00227838">
          <w:headerReference w:type="default" r:id="rId31"/>
          <w:footerReference w:type="default" r:id="rId32"/>
          <w:pgSz w:w="12240" w:h="15840"/>
          <w:pgMar w:top="1440" w:right="1440" w:bottom="1440" w:left="1440" w:header="720" w:footer="860" w:gutter="0"/>
          <w:cols w:space="720"/>
        </w:sectPr>
      </w:pPr>
    </w:p>
    <w:p w:rsidR="00227838" w:rsidRDefault="00227838">
      <w:pPr>
        <w:pStyle w:val="Body"/>
        <w:spacing w:after="160" w:line="259" w:lineRule="auto"/>
        <w:sectPr w:rsidR="00227838">
          <w:headerReference w:type="default" r:id="rId33"/>
          <w:footerReference w:type="default" r:id="rId34"/>
          <w:pgSz w:w="12240" w:h="15840"/>
          <w:pgMar w:top="1440" w:right="1440" w:bottom="1440" w:left="1440" w:header="720" w:footer="860" w:gutter="0"/>
          <w:cols w:space="720"/>
        </w:sectPr>
      </w:pPr>
    </w:p>
    <w:p w:rsidR="00227838" w:rsidRDefault="00733D30" w:rsidP="00733D30">
      <w:pPr>
        <w:pStyle w:val="Title"/>
      </w:pPr>
      <w:r>
        <w:rPr>
          <w:rFonts w:ascii="Arial"/>
          <w:color w:val="000080"/>
          <w:sz w:val="32"/>
          <w:szCs w:val="32"/>
          <w:u w:color="000080"/>
        </w:rPr>
        <w:lastRenderedPageBreak/>
        <w:t xml:space="preserve"> Implementation</w:t>
      </w:r>
    </w:p>
    <w:p w:rsidR="00733D30" w:rsidRDefault="002A0952">
      <w:pPr>
        <w:pStyle w:val="NormalWeb"/>
        <w:rPr>
          <w:rFonts w:ascii="Arial"/>
        </w:rPr>
      </w:pPr>
      <w:r>
        <w:rPr>
          <w:rFonts w:ascii="Arial"/>
        </w:rPr>
        <w:t>Timely Submission to Assignments Folder</w:t>
      </w:r>
    </w:p>
    <w:p w:rsidR="00733D30" w:rsidRDefault="00733D30">
      <w:pPr>
        <w:rPr>
          <w:rFonts w:ascii="Arial" w:hAnsi="Arial Unicode MS" w:cs="Arial Unicode MS"/>
          <w:color w:val="000000"/>
          <w:u w:color="000000"/>
        </w:rPr>
      </w:pPr>
      <w:r>
        <w:rPr>
          <w:rFonts w:ascii="Arial"/>
        </w:rPr>
        <w:br w:type="page"/>
      </w:r>
    </w:p>
    <w:p w:rsidR="00733D30" w:rsidRDefault="00733D30" w:rsidP="00733D30">
      <w:pPr>
        <w:pStyle w:val="Title"/>
      </w:pPr>
      <w:r>
        <w:rPr>
          <w:rFonts w:ascii="Arial"/>
          <w:color w:val="000080"/>
          <w:sz w:val="32"/>
          <w:szCs w:val="32"/>
          <w:u w:color="000080"/>
        </w:rPr>
        <w:lastRenderedPageBreak/>
        <w:t>Implementation</w:t>
      </w:r>
    </w:p>
    <w:p w:rsidR="00733D30" w:rsidRDefault="00733D30" w:rsidP="00733D30">
      <w:pPr>
        <w:pStyle w:val="NormalWeb"/>
      </w:pPr>
      <w:r>
        <w:rPr>
          <w:rFonts w:ascii="Arial"/>
        </w:rPr>
        <w:t>Timely Submission to Assignments Folder</w:t>
      </w:r>
    </w:p>
    <w:p w:rsidR="00227838" w:rsidRDefault="00227838">
      <w:pPr>
        <w:pStyle w:val="NormalWeb"/>
      </w:pPr>
    </w:p>
    <w:sectPr w:rsidR="00227838" w:rsidSect="00227838">
      <w:headerReference w:type="default" r:id="rId35"/>
      <w:footerReference w:type="default" r:id="rId36"/>
      <w:pgSz w:w="12240" w:h="15840"/>
      <w:pgMar w:top="1440" w:right="1440" w:bottom="1440" w:left="1440" w:header="720" w:footer="86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Dad" w:date="2014-11-30T16:11:00Z" w:initials="D">
    <w:p w:rsidR="00017220" w:rsidRDefault="00017220">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6BE" w:rsidRDefault="009256BE" w:rsidP="00227838">
      <w:r>
        <w:separator/>
      </w:r>
    </w:p>
  </w:endnote>
  <w:endnote w:type="continuationSeparator" w:id="0">
    <w:p w:rsidR="009256BE" w:rsidRDefault="009256BE" w:rsidP="002278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Neue Medium">
    <w:altName w:val="Times New Roman"/>
    <w:charset w:val="00"/>
    <w:family w:val="roman"/>
    <w:pitch w:val="default"/>
    <w:sig w:usb0="00000000" w:usb1="00000000" w:usb2="00000000" w:usb3="00000000" w:csb0="00000000" w:csb1="00000000"/>
  </w:font>
  <w:font w:name="Helvetica Neue Light">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D67FFE">
      <w:rPr>
        <w:noProof/>
      </w:rPr>
      <w:t>3</w:t>
    </w:r>
    <w: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733D30">
      <w:rPr>
        <w:noProof/>
      </w:rPr>
      <w:t>35</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D67FFE">
      <w:rPr>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D67FFE">
      <w:rPr>
        <w:noProof/>
      </w:rPr>
      <w:t>8</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D67FFE">
      <w:rPr>
        <w:noProof/>
      </w:rPr>
      <w:t>9</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D67FFE">
      <w:rPr>
        <w:noProof/>
      </w:rPr>
      <w:t>11</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733D30">
      <w:rPr>
        <w:noProof/>
      </w:rPr>
      <w:t>16</w:t>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rsidP="00F30F4F">
    <w:pPr>
      <w:pStyle w:val="NormalWeb"/>
      <w:jc w:val="both"/>
      <w:rPr>
        <w:ins w:id="504" w:author="Dad" w:date="2014-11-30T16:36:00Z"/>
        <w:rFonts w:ascii="Arial" w:eastAsia="Arial" w:hAnsi="Arial" w:cs="Arial"/>
      </w:rPr>
    </w:pPr>
  </w:p>
  <w:p w:rsidR="00017220" w:rsidRDefault="00017220" w:rsidP="00F30F4F">
    <w:pPr>
      <w:pStyle w:val="NormalWeb"/>
      <w:jc w:val="both"/>
      <w:rPr>
        <w:ins w:id="505" w:author="Dad" w:date="2014-11-30T16:36:00Z"/>
        <w:rFonts w:ascii="Arial" w:eastAsia="Arial" w:hAnsi="Arial" w:cs="Arial"/>
      </w:rPr>
    </w:pPr>
    <w:ins w:id="506" w:author="Dad" w:date="2014-11-30T16:36:00Z">
      <w:r w:rsidRPr="00F30F4F">
        <w:rPr>
          <w:rFonts w:ascii="Arial"/>
          <w:b/>
          <w:bCs/>
          <w:color w:val="000080"/>
          <w:sz w:val="32"/>
          <w:szCs w:val="32"/>
          <w:u w:color="000080"/>
        </w:rPr>
        <w:t>Construction</w:t>
      </w:r>
      <w:r w:rsidRPr="00F30F4F">
        <w:rPr>
          <w:rFonts w:ascii="Arial"/>
          <w:b/>
          <w:bCs/>
          <w:color w:val="000080"/>
          <w:sz w:val="32"/>
          <w:szCs w:val="32"/>
          <w:u w:color="000080"/>
        </w:rPr>
        <w:t> </w:t>
      </w:r>
      <w:r>
        <w:rPr>
          <w:rFonts w:hAnsi="Arial"/>
        </w:rPr>
        <w:t>  </w:t>
      </w:r>
      <w:r>
        <w:rPr>
          <w:rFonts w:hAnsi="Arial"/>
        </w:rPr>
        <w:t xml:space="preserve"> </w:t>
      </w:r>
      <w:r>
        <w:rPr>
          <w:rFonts w:hAnsi="Arial"/>
        </w:rPr>
        <w:t>       </w:t>
      </w:r>
    </w:ins>
  </w:p>
  <w:p w:rsidR="00017220" w:rsidRDefault="00017220">
    <w:pPr>
      <w:pStyle w:val="NormalWeb"/>
      <w:jc w:val="both"/>
      <w:rPr>
        <w:rFonts w:ascii="Arial" w:eastAsia="Arial" w:hAnsi="Arial" w:cs="Arial"/>
        <w:rPrChange w:id="507" w:author="Dad" w:date="2014-11-30T16:36:00Z">
          <w:rPr/>
        </w:rPrChange>
      </w:rPr>
      <w:pPrChange w:id="508" w:author="Dad" w:date="2014-11-30T16:36:00Z">
        <w:pPr>
          <w:pStyle w:val="HeaderFooter"/>
          <w:tabs>
            <w:tab w:val="clear" w:pos="9020"/>
            <w:tab w:val="center" w:pos="4680"/>
            <w:tab w:val="right" w:pos="9360"/>
          </w:tabs>
          <w:jc w:val="left"/>
        </w:pPr>
      </w:pPrChange>
    </w:pPr>
    <w:ins w:id="509" w:author="Dad" w:date="2014-11-30T16:36:00Z">
      <w:r>
        <w:rPr>
          <w:rFonts w:ascii="Arial"/>
          <w:b/>
          <w:bCs/>
          <w:color w:val="000080"/>
          <w:sz w:val="32"/>
          <w:szCs w:val="32"/>
          <w:u w:color="000080"/>
        </w:rPr>
        <w:tab/>
      </w:r>
      <w:r>
        <w:rPr>
          <w:rFonts w:ascii="Arial"/>
          <w:b/>
          <w:bCs/>
          <w:color w:val="000080"/>
          <w:sz w:val="32"/>
          <w:szCs w:val="32"/>
          <w:u w:color="000080"/>
        </w:rPr>
        <w:tab/>
      </w:r>
      <w:r>
        <w:rPr>
          <w:rFonts w:ascii="Arial"/>
          <w:b/>
          <w:bCs/>
          <w:color w:val="000080"/>
          <w:sz w:val="32"/>
          <w:szCs w:val="32"/>
          <w:u w:color="000080"/>
        </w:rPr>
        <w:tab/>
      </w:r>
      <w:r>
        <w:rPr>
          <w:rFonts w:ascii="Arial"/>
          <w:b/>
          <w:bCs/>
          <w:color w:val="000080"/>
          <w:sz w:val="32"/>
          <w:szCs w:val="32"/>
          <w:u w:color="000080"/>
        </w:rPr>
        <w:tab/>
      </w:r>
      <w:r>
        <w:rPr>
          <w:rFonts w:ascii="Arial"/>
          <w:b/>
          <w:bCs/>
          <w:color w:val="000080"/>
          <w:sz w:val="32"/>
          <w:szCs w:val="32"/>
          <w:u w:color="000080"/>
        </w:rPr>
        <w:tab/>
      </w:r>
      <w:r>
        <w:rPr>
          <w:rFonts w:ascii="Arial"/>
          <w:b/>
          <w:bCs/>
          <w:color w:val="000080"/>
          <w:sz w:val="32"/>
          <w:szCs w:val="32"/>
          <w:u w:color="000080"/>
        </w:rPr>
        <w:tab/>
      </w:r>
    </w:ins>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733D30">
      <w:rPr>
        <w:noProof/>
      </w:rPr>
      <w:t>31</w: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733D30">
      <w:rPr>
        <w:noProof/>
      </w:rPr>
      <w:t>32</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pPr>
      <w:pStyle w:val="HeaderFooter"/>
      <w:tabs>
        <w:tab w:val="clear" w:pos="9020"/>
        <w:tab w:val="center" w:pos="4680"/>
        <w:tab w:val="right" w:pos="9360"/>
      </w:tabs>
      <w:jc w:val="left"/>
    </w:pPr>
    <w:r>
      <w:rPr>
        <w:lang w:val="fr-FR"/>
      </w:rPr>
      <w:tab/>
    </w:r>
    <w:proofErr w:type="spellStart"/>
    <w:r>
      <w:rPr>
        <w:lang w:val="fr-FR"/>
      </w:rPr>
      <w:t>UCI_RegCourse_TestCase_OutLine</w:t>
    </w:r>
    <w:proofErr w:type="spellEnd"/>
    <w:r>
      <w:rPr>
        <w:lang w:val="fr-FR"/>
      </w:rPr>
      <w:tab/>
    </w:r>
    <w:r>
      <w:fldChar w:fldCharType="begin"/>
    </w:r>
    <w:r>
      <w:instrText xml:space="preserve"> PAGE </w:instrText>
    </w:r>
    <w:r>
      <w:fldChar w:fldCharType="separate"/>
    </w:r>
    <w:r w:rsidR="00733D30">
      <w:rPr>
        <w:noProof/>
      </w:rPr>
      <w:t>33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6BE" w:rsidRDefault="009256BE" w:rsidP="00227838">
      <w:r>
        <w:separator/>
      </w:r>
    </w:p>
  </w:footnote>
  <w:footnote w:type="continuationSeparator" w:id="0">
    <w:p w:rsidR="009256BE" w:rsidRDefault="009256BE" w:rsidP="002278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rsidP="00F30F4F">
    <w:pPr>
      <w:pStyle w:val="Body3"/>
      <w:spacing w:line="240" w:lineRule="auto"/>
      <w:rPr>
        <w:ins w:id="28" w:author="Dad" w:date="2014-11-30T16:32:00Z"/>
        <w:rFonts w:ascii="Arial" w:eastAsia="Arial" w:hAnsi="Arial" w:cs="Arial"/>
        <w:b/>
        <w:bCs/>
        <w:color w:val="000080"/>
        <w:sz w:val="32"/>
        <w:szCs w:val="32"/>
        <w:u w:color="000080"/>
      </w:rPr>
    </w:pPr>
    <w:ins w:id="29" w:author="Dad" w:date="2014-11-30T16:32:00Z">
      <w:r>
        <w:rPr>
          <w:rFonts w:ascii="Arial"/>
          <w:b/>
          <w:bCs/>
          <w:color w:val="000080"/>
          <w:sz w:val="32"/>
          <w:szCs w:val="32"/>
          <w:u w:color="000080"/>
        </w:rPr>
        <w:t>Requirements</w:t>
      </w:r>
    </w:ins>
  </w:p>
  <w:p w:rsidR="00017220" w:rsidRDefault="00017220">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220" w:rsidRDefault="000172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0C8F"/>
    <w:multiLevelType w:val="multilevel"/>
    <w:tmpl w:val="F4866FE0"/>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
    <w:nsid w:val="0EFE4B4D"/>
    <w:multiLevelType w:val="multilevel"/>
    <w:tmpl w:val="3BC66962"/>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2">
    <w:nsid w:val="1C800540"/>
    <w:multiLevelType w:val="multilevel"/>
    <w:tmpl w:val="11F06A38"/>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3">
    <w:nsid w:val="1FF24208"/>
    <w:multiLevelType w:val="multilevel"/>
    <w:tmpl w:val="C2F6D20A"/>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4">
    <w:nsid w:val="24AC0F5D"/>
    <w:multiLevelType w:val="multilevel"/>
    <w:tmpl w:val="2DFA1EDE"/>
    <w:styleLink w:val="List0"/>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5">
    <w:nsid w:val="29845994"/>
    <w:multiLevelType w:val="multilevel"/>
    <w:tmpl w:val="87740562"/>
    <w:styleLink w:val="List1"/>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6">
    <w:nsid w:val="2C877F14"/>
    <w:multiLevelType w:val="multilevel"/>
    <w:tmpl w:val="EA64AA50"/>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7">
    <w:nsid w:val="3A5922CF"/>
    <w:multiLevelType w:val="multilevel"/>
    <w:tmpl w:val="10FE306C"/>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
      <w:lvlJc w:val="left"/>
      <w:rPr>
        <w:color w:val="000000"/>
        <w:position w:val="0"/>
      </w:rPr>
    </w:lvl>
    <w:lvl w:ilvl="8">
      <w:start w:val="1"/>
      <w:numFmt w:val="bullet"/>
      <w:lvlText w:val="▪"/>
      <w:lvlJc w:val="left"/>
      <w:rPr>
        <w:color w:val="000000"/>
        <w:position w:val="0"/>
      </w:rPr>
    </w:lvl>
  </w:abstractNum>
  <w:abstractNum w:abstractNumId="8">
    <w:nsid w:val="3FCE71FE"/>
    <w:multiLevelType w:val="multilevel"/>
    <w:tmpl w:val="E93C2380"/>
    <w:styleLink w:val="List21"/>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9">
    <w:nsid w:val="419B227E"/>
    <w:multiLevelType w:val="multilevel"/>
    <w:tmpl w:val="EF04133A"/>
    <w:lvl w:ilvl="0">
      <w:start w:val="1"/>
      <w:numFmt w:val="bullet"/>
      <w:lvlText w:val="•"/>
      <w:lvlJc w:val="left"/>
      <w:rPr>
        <w:rFonts w:ascii="Arial" w:eastAsia="Arial" w:hAnsi="Arial" w:cs="Arial"/>
        <w:color w:val="000000"/>
        <w:position w:val="0"/>
        <w:rtl w:val="0"/>
      </w:rPr>
    </w:lvl>
    <w:lvl w:ilvl="1">
      <w:start w:val="1"/>
      <w:numFmt w:val="bullet"/>
      <w:lvlText w:val="o"/>
      <w:lvlJc w:val="left"/>
      <w:rPr>
        <w:rFonts w:ascii="Arial" w:eastAsia="Arial" w:hAnsi="Arial" w:cs="Arial"/>
        <w:color w:val="000000"/>
        <w:position w:val="0"/>
        <w:rtl w:val="0"/>
      </w:rPr>
    </w:lvl>
    <w:lvl w:ilvl="2">
      <w:start w:val="1"/>
      <w:numFmt w:val="bullet"/>
      <w:lvlText w:val="▪"/>
      <w:lvlJc w:val="left"/>
      <w:rPr>
        <w:rFonts w:ascii="Arial" w:eastAsia="Arial" w:hAnsi="Arial" w:cs="Arial"/>
        <w:color w:val="000000"/>
        <w:position w:val="0"/>
        <w:rtl w:val="0"/>
      </w:rPr>
    </w:lvl>
    <w:lvl w:ilvl="3">
      <w:start w:val="1"/>
      <w:numFmt w:val="bullet"/>
      <w:lvlText w:val="•"/>
      <w:lvlJc w:val="left"/>
      <w:rPr>
        <w:rFonts w:ascii="Arial" w:eastAsia="Arial" w:hAnsi="Arial" w:cs="Arial"/>
        <w:color w:val="000000"/>
        <w:position w:val="0"/>
        <w:rtl w:val="0"/>
      </w:rPr>
    </w:lvl>
    <w:lvl w:ilvl="4">
      <w:start w:val="1"/>
      <w:numFmt w:val="bullet"/>
      <w:lvlText w:val="o"/>
      <w:lvlJc w:val="left"/>
      <w:rPr>
        <w:rFonts w:ascii="Arial" w:eastAsia="Arial" w:hAnsi="Arial" w:cs="Arial"/>
        <w:color w:val="000000"/>
        <w:position w:val="0"/>
        <w:rtl w:val="0"/>
      </w:rPr>
    </w:lvl>
    <w:lvl w:ilvl="5">
      <w:start w:val="1"/>
      <w:numFmt w:val="bullet"/>
      <w:lvlText w:val="▪"/>
      <w:lvlJc w:val="left"/>
      <w:rPr>
        <w:rFonts w:ascii="Arial" w:eastAsia="Arial" w:hAnsi="Arial" w:cs="Arial"/>
        <w:color w:val="000000"/>
        <w:position w:val="0"/>
        <w:rtl w:val="0"/>
      </w:rPr>
    </w:lvl>
    <w:lvl w:ilvl="6">
      <w:start w:val="1"/>
      <w:numFmt w:val="bullet"/>
      <w:lvlText w:val="•"/>
      <w:lvlJc w:val="left"/>
      <w:rPr>
        <w:rFonts w:ascii="Arial" w:eastAsia="Arial" w:hAnsi="Arial" w:cs="Arial"/>
        <w:color w:val="000000"/>
        <w:position w:val="0"/>
        <w:rtl w:val="0"/>
      </w:rPr>
    </w:lvl>
    <w:lvl w:ilvl="7">
      <w:start w:val="1"/>
      <w:numFmt w:val="bullet"/>
      <w:lvlText w:val="o"/>
      <w:lvlJc w:val="left"/>
      <w:rPr>
        <w:rFonts w:ascii="Arial" w:eastAsia="Arial" w:hAnsi="Arial" w:cs="Arial"/>
        <w:color w:val="000000"/>
        <w:position w:val="0"/>
        <w:rtl w:val="0"/>
      </w:rPr>
    </w:lvl>
    <w:lvl w:ilvl="8">
      <w:start w:val="1"/>
      <w:numFmt w:val="bullet"/>
      <w:lvlText w:val="▪"/>
      <w:lvlJc w:val="left"/>
      <w:rPr>
        <w:rFonts w:ascii="Arial" w:eastAsia="Arial" w:hAnsi="Arial" w:cs="Arial"/>
        <w:color w:val="000000"/>
        <w:position w:val="0"/>
        <w:rtl w:val="0"/>
      </w:rPr>
    </w:lvl>
  </w:abstractNum>
  <w:abstractNum w:abstractNumId="10">
    <w:nsid w:val="41A5100B"/>
    <w:multiLevelType w:val="multilevel"/>
    <w:tmpl w:val="39B2C7B4"/>
    <w:lvl w:ilvl="0">
      <w:numFmt w:val="bullet"/>
      <w:lvlText w:val="•"/>
      <w:lvlJc w:val="left"/>
      <w:rPr>
        <w:rFonts w:ascii="Arial" w:eastAsia="Arial" w:hAnsi="Arial" w:cs="Arial"/>
        <w:color w:val="000000"/>
        <w:position w:val="0"/>
        <w:rtl w:val="0"/>
      </w:rPr>
    </w:lvl>
    <w:lvl w:ilvl="1">
      <w:start w:val="1"/>
      <w:numFmt w:val="bullet"/>
      <w:lvlText w:val="o"/>
      <w:lvlJc w:val="left"/>
      <w:rPr>
        <w:rFonts w:ascii="Arial" w:eastAsia="Arial" w:hAnsi="Arial" w:cs="Arial"/>
        <w:color w:val="000000"/>
        <w:position w:val="0"/>
        <w:rtl w:val="0"/>
      </w:rPr>
    </w:lvl>
    <w:lvl w:ilvl="2">
      <w:start w:val="1"/>
      <w:numFmt w:val="bullet"/>
      <w:lvlText w:val="▪"/>
      <w:lvlJc w:val="left"/>
      <w:rPr>
        <w:rFonts w:ascii="Arial" w:eastAsia="Arial" w:hAnsi="Arial" w:cs="Arial"/>
        <w:color w:val="000000"/>
        <w:position w:val="0"/>
        <w:rtl w:val="0"/>
      </w:rPr>
    </w:lvl>
    <w:lvl w:ilvl="3">
      <w:start w:val="1"/>
      <w:numFmt w:val="bullet"/>
      <w:lvlText w:val="•"/>
      <w:lvlJc w:val="left"/>
      <w:rPr>
        <w:rFonts w:ascii="Arial" w:eastAsia="Arial" w:hAnsi="Arial" w:cs="Arial"/>
        <w:color w:val="000000"/>
        <w:position w:val="0"/>
        <w:rtl w:val="0"/>
      </w:rPr>
    </w:lvl>
    <w:lvl w:ilvl="4">
      <w:start w:val="1"/>
      <w:numFmt w:val="bullet"/>
      <w:lvlText w:val="o"/>
      <w:lvlJc w:val="left"/>
      <w:rPr>
        <w:rFonts w:ascii="Arial" w:eastAsia="Arial" w:hAnsi="Arial" w:cs="Arial"/>
        <w:color w:val="000000"/>
        <w:position w:val="0"/>
        <w:rtl w:val="0"/>
      </w:rPr>
    </w:lvl>
    <w:lvl w:ilvl="5">
      <w:start w:val="1"/>
      <w:numFmt w:val="bullet"/>
      <w:lvlText w:val="▪"/>
      <w:lvlJc w:val="left"/>
      <w:rPr>
        <w:rFonts w:ascii="Arial" w:eastAsia="Arial" w:hAnsi="Arial" w:cs="Arial"/>
        <w:color w:val="000000"/>
        <w:position w:val="0"/>
        <w:rtl w:val="0"/>
      </w:rPr>
    </w:lvl>
    <w:lvl w:ilvl="6">
      <w:start w:val="1"/>
      <w:numFmt w:val="bullet"/>
      <w:lvlText w:val="•"/>
      <w:lvlJc w:val="left"/>
      <w:rPr>
        <w:rFonts w:ascii="Arial" w:eastAsia="Arial" w:hAnsi="Arial" w:cs="Arial"/>
        <w:color w:val="000000"/>
        <w:position w:val="0"/>
        <w:rtl w:val="0"/>
      </w:rPr>
    </w:lvl>
    <w:lvl w:ilvl="7">
      <w:start w:val="1"/>
      <w:numFmt w:val="bullet"/>
      <w:lvlText w:val="o"/>
      <w:lvlJc w:val="left"/>
      <w:rPr>
        <w:rFonts w:ascii="Arial" w:eastAsia="Arial" w:hAnsi="Arial" w:cs="Arial"/>
        <w:color w:val="000000"/>
        <w:position w:val="0"/>
        <w:rtl w:val="0"/>
      </w:rPr>
    </w:lvl>
    <w:lvl w:ilvl="8">
      <w:start w:val="1"/>
      <w:numFmt w:val="bullet"/>
      <w:lvlText w:val="▪"/>
      <w:lvlJc w:val="left"/>
      <w:rPr>
        <w:rFonts w:ascii="Arial" w:eastAsia="Arial" w:hAnsi="Arial" w:cs="Arial"/>
        <w:color w:val="000000"/>
        <w:position w:val="0"/>
        <w:rtl w:val="0"/>
      </w:rPr>
    </w:lvl>
  </w:abstractNum>
  <w:abstractNum w:abstractNumId="11">
    <w:nsid w:val="4812282C"/>
    <w:multiLevelType w:val="multilevel"/>
    <w:tmpl w:val="988CDFC6"/>
    <w:lvl w:ilvl="0">
      <w:start w:val="1"/>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12">
    <w:nsid w:val="50FA53C7"/>
    <w:multiLevelType w:val="multilevel"/>
    <w:tmpl w:val="8BA487A2"/>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3">
    <w:nsid w:val="659E319D"/>
    <w:multiLevelType w:val="multilevel"/>
    <w:tmpl w:val="FEB88D22"/>
    <w:lvl w:ilvl="0">
      <w:numFmt w:val="bullet"/>
      <w:lvlText w:val="•"/>
      <w:lvlJc w:val="left"/>
      <w:rPr>
        <w:rFonts w:ascii="Arial" w:eastAsia="Arial" w:hAnsi="Arial" w:cs="Arial"/>
        <w:color w:val="000000"/>
        <w:position w:val="0"/>
        <w:rtl w:val="0"/>
      </w:rPr>
    </w:lvl>
    <w:lvl w:ilvl="1">
      <w:start w:val="1"/>
      <w:numFmt w:val="bullet"/>
      <w:lvlText w:val="o"/>
      <w:lvlJc w:val="left"/>
      <w:rPr>
        <w:rFonts w:ascii="Arial" w:eastAsia="Arial" w:hAnsi="Arial" w:cs="Arial"/>
        <w:color w:val="000000"/>
        <w:position w:val="0"/>
        <w:rtl w:val="0"/>
      </w:rPr>
    </w:lvl>
    <w:lvl w:ilvl="2">
      <w:start w:val="1"/>
      <w:numFmt w:val="bullet"/>
      <w:lvlText w:val="▪"/>
      <w:lvlJc w:val="left"/>
      <w:rPr>
        <w:rFonts w:ascii="Arial" w:eastAsia="Arial" w:hAnsi="Arial" w:cs="Arial"/>
        <w:color w:val="000000"/>
        <w:position w:val="0"/>
        <w:rtl w:val="0"/>
      </w:rPr>
    </w:lvl>
    <w:lvl w:ilvl="3">
      <w:start w:val="1"/>
      <w:numFmt w:val="bullet"/>
      <w:lvlText w:val="•"/>
      <w:lvlJc w:val="left"/>
      <w:rPr>
        <w:rFonts w:ascii="Arial" w:eastAsia="Arial" w:hAnsi="Arial" w:cs="Arial"/>
        <w:color w:val="000000"/>
        <w:position w:val="0"/>
        <w:rtl w:val="0"/>
      </w:rPr>
    </w:lvl>
    <w:lvl w:ilvl="4">
      <w:start w:val="1"/>
      <w:numFmt w:val="bullet"/>
      <w:lvlText w:val="o"/>
      <w:lvlJc w:val="left"/>
      <w:rPr>
        <w:rFonts w:ascii="Arial" w:eastAsia="Arial" w:hAnsi="Arial" w:cs="Arial"/>
        <w:color w:val="000000"/>
        <w:position w:val="0"/>
        <w:rtl w:val="0"/>
      </w:rPr>
    </w:lvl>
    <w:lvl w:ilvl="5">
      <w:start w:val="1"/>
      <w:numFmt w:val="bullet"/>
      <w:lvlText w:val="▪"/>
      <w:lvlJc w:val="left"/>
      <w:rPr>
        <w:rFonts w:ascii="Arial" w:eastAsia="Arial" w:hAnsi="Arial" w:cs="Arial"/>
        <w:color w:val="000000"/>
        <w:position w:val="0"/>
        <w:rtl w:val="0"/>
      </w:rPr>
    </w:lvl>
    <w:lvl w:ilvl="6">
      <w:start w:val="1"/>
      <w:numFmt w:val="bullet"/>
      <w:lvlText w:val="•"/>
      <w:lvlJc w:val="left"/>
      <w:rPr>
        <w:rFonts w:ascii="Arial" w:eastAsia="Arial" w:hAnsi="Arial" w:cs="Arial"/>
        <w:color w:val="000000"/>
        <w:position w:val="0"/>
        <w:rtl w:val="0"/>
      </w:rPr>
    </w:lvl>
    <w:lvl w:ilvl="7">
      <w:start w:val="1"/>
      <w:numFmt w:val="bullet"/>
      <w:lvlText w:val="o"/>
      <w:lvlJc w:val="left"/>
      <w:rPr>
        <w:rFonts w:ascii="Arial" w:eastAsia="Arial" w:hAnsi="Arial" w:cs="Arial"/>
        <w:color w:val="000000"/>
        <w:position w:val="0"/>
        <w:rtl w:val="0"/>
      </w:rPr>
    </w:lvl>
    <w:lvl w:ilvl="8">
      <w:start w:val="1"/>
      <w:numFmt w:val="bullet"/>
      <w:lvlText w:val="▪"/>
      <w:lvlJc w:val="left"/>
      <w:rPr>
        <w:rFonts w:ascii="Arial" w:eastAsia="Arial" w:hAnsi="Arial" w:cs="Arial"/>
        <w:color w:val="000000"/>
        <w:position w:val="0"/>
        <w:rtl w:val="0"/>
      </w:rPr>
    </w:lvl>
  </w:abstractNum>
  <w:abstractNum w:abstractNumId="14">
    <w:nsid w:val="699009E2"/>
    <w:multiLevelType w:val="multilevel"/>
    <w:tmpl w:val="A544A7EC"/>
    <w:lvl w:ilvl="0">
      <w:start w:val="1"/>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15">
    <w:nsid w:val="6EBE34FA"/>
    <w:multiLevelType w:val="multilevel"/>
    <w:tmpl w:val="1A9C184A"/>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16">
    <w:nsid w:val="780E1172"/>
    <w:multiLevelType w:val="multilevel"/>
    <w:tmpl w:val="E49E0B28"/>
    <w:lvl w:ilvl="0">
      <w:numFmt w:val="bullet"/>
      <w:lvlText w:val="•"/>
      <w:lvlJc w:val="left"/>
      <w:rPr>
        <w:rFonts w:ascii="Arial" w:eastAsia="Arial" w:hAnsi="Arial" w:cs="Arial"/>
        <w:color w:val="000000"/>
        <w:position w:val="0"/>
      </w:rPr>
    </w:lvl>
    <w:lvl w:ilvl="1">
      <w:start w:val="1"/>
      <w:numFmt w:val="bullet"/>
      <w:lvlText w:val="o"/>
      <w:lvlJc w:val="left"/>
      <w:rPr>
        <w:rFonts w:ascii="Arial" w:eastAsia="Arial" w:hAnsi="Arial" w:cs="Arial"/>
        <w:color w:val="000000"/>
        <w:position w:val="0"/>
      </w:rPr>
    </w:lvl>
    <w:lvl w:ilvl="2">
      <w:start w:val="1"/>
      <w:numFmt w:val="bullet"/>
      <w:lvlText w:val="▪"/>
      <w:lvlJc w:val="left"/>
      <w:rPr>
        <w:rFonts w:ascii="Arial" w:eastAsia="Arial" w:hAnsi="Arial" w:cs="Arial"/>
        <w:color w:val="000000"/>
        <w:position w:val="0"/>
      </w:rPr>
    </w:lvl>
    <w:lvl w:ilvl="3">
      <w:start w:val="1"/>
      <w:numFmt w:val="bullet"/>
      <w:lvlText w:val="•"/>
      <w:lvlJc w:val="left"/>
      <w:rPr>
        <w:rFonts w:ascii="Arial" w:eastAsia="Arial" w:hAnsi="Arial" w:cs="Arial"/>
        <w:color w:val="000000"/>
        <w:position w:val="0"/>
      </w:rPr>
    </w:lvl>
    <w:lvl w:ilvl="4">
      <w:start w:val="1"/>
      <w:numFmt w:val="bullet"/>
      <w:lvlText w:val="o"/>
      <w:lvlJc w:val="left"/>
      <w:rPr>
        <w:rFonts w:ascii="Arial" w:eastAsia="Arial" w:hAnsi="Arial" w:cs="Arial"/>
        <w:color w:val="000000"/>
        <w:position w:val="0"/>
      </w:rPr>
    </w:lvl>
    <w:lvl w:ilvl="5">
      <w:start w:val="1"/>
      <w:numFmt w:val="bullet"/>
      <w:lvlText w:val="▪"/>
      <w:lvlJc w:val="left"/>
      <w:rPr>
        <w:rFonts w:ascii="Arial" w:eastAsia="Arial" w:hAnsi="Arial" w:cs="Arial"/>
        <w:color w:val="000000"/>
        <w:position w:val="0"/>
      </w:rPr>
    </w:lvl>
    <w:lvl w:ilvl="6">
      <w:start w:val="1"/>
      <w:numFmt w:val="bullet"/>
      <w:lvlText w:val="•"/>
      <w:lvlJc w:val="left"/>
      <w:rPr>
        <w:rFonts w:ascii="Arial" w:eastAsia="Arial" w:hAnsi="Arial" w:cs="Arial"/>
        <w:color w:val="000000"/>
        <w:position w:val="0"/>
      </w:rPr>
    </w:lvl>
    <w:lvl w:ilvl="7">
      <w:start w:val="1"/>
      <w:numFmt w:val="bullet"/>
      <w:lvlText w:val="o"/>
      <w:lvlJc w:val="left"/>
      <w:rPr>
        <w:rFonts w:ascii="Arial" w:eastAsia="Arial" w:hAnsi="Arial" w:cs="Arial"/>
        <w:color w:val="000000"/>
        <w:position w:val="0"/>
      </w:rPr>
    </w:lvl>
    <w:lvl w:ilvl="8">
      <w:start w:val="1"/>
      <w:numFmt w:val="bullet"/>
      <w:lvlText w:val="▪"/>
      <w:lvlJc w:val="left"/>
      <w:rPr>
        <w:rFonts w:ascii="Arial" w:eastAsia="Arial" w:hAnsi="Arial" w:cs="Arial"/>
        <w:color w:val="000000"/>
        <w:position w:val="0"/>
      </w:rPr>
    </w:lvl>
  </w:abstractNum>
  <w:abstractNum w:abstractNumId="17">
    <w:nsid w:val="7E526743"/>
    <w:multiLevelType w:val="multilevel"/>
    <w:tmpl w:val="6AC8F420"/>
    <w:lvl w:ilvl="0">
      <w:numFmt w:val="bullet"/>
      <w:lvlText w:val="•"/>
      <w:lvlJc w:val="left"/>
      <w:rPr>
        <w:rFonts w:ascii="Arial" w:eastAsia="Arial" w:hAnsi="Arial" w:cs="Arial"/>
        <w:color w:val="000000"/>
        <w:position w:val="0"/>
        <w:rtl w:val="0"/>
      </w:rPr>
    </w:lvl>
    <w:lvl w:ilvl="1">
      <w:start w:val="1"/>
      <w:numFmt w:val="bullet"/>
      <w:lvlText w:val="o"/>
      <w:lvlJc w:val="left"/>
      <w:rPr>
        <w:rFonts w:ascii="Arial" w:eastAsia="Arial" w:hAnsi="Arial" w:cs="Arial"/>
        <w:color w:val="000000"/>
        <w:position w:val="0"/>
        <w:rtl w:val="0"/>
      </w:rPr>
    </w:lvl>
    <w:lvl w:ilvl="2">
      <w:start w:val="1"/>
      <w:numFmt w:val="bullet"/>
      <w:lvlText w:val="▪"/>
      <w:lvlJc w:val="left"/>
      <w:rPr>
        <w:rFonts w:ascii="Arial" w:eastAsia="Arial" w:hAnsi="Arial" w:cs="Arial"/>
        <w:color w:val="000000"/>
        <w:position w:val="0"/>
        <w:rtl w:val="0"/>
      </w:rPr>
    </w:lvl>
    <w:lvl w:ilvl="3">
      <w:start w:val="1"/>
      <w:numFmt w:val="bullet"/>
      <w:lvlText w:val="•"/>
      <w:lvlJc w:val="left"/>
      <w:rPr>
        <w:rFonts w:ascii="Arial" w:eastAsia="Arial" w:hAnsi="Arial" w:cs="Arial"/>
        <w:color w:val="000000"/>
        <w:position w:val="0"/>
        <w:rtl w:val="0"/>
      </w:rPr>
    </w:lvl>
    <w:lvl w:ilvl="4">
      <w:start w:val="1"/>
      <w:numFmt w:val="bullet"/>
      <w:lvlText w:val="o"/>
      <w:lvlJc w:val="left"/>
      <w:rPr>
        <w:rFonts w:ascii="Arial" w:eastAsia="Arial" w:hAnsi="Arial" w:cs="Arial"/>
        <w:color w:val="000000"/>
        <w:position w:val="0"/>
        <w:rtl w:val="0"/>
      </w:rPr>
    </w:lvl>
    <w:lvl w:ilvl="5">
      <w:start w:val="1"/>
      <w:numFmt w:val="bullet"/>
      <w:lvlText w:val="▪"/>
      <w:lvlJc w:val="left"/>
      <w:rPr>
        <w:rFonts w:ascii="Arial" w:eastAsia="Arial" w:hAnsi="Arial" w:cs="Arial"/>
        <w:color w:val="000000"/>
        <w:position w:val="0"/>
        <w:rtl w:val="0"/>
      </w:rPr>
    </w:lvl>
    <w:lvl w:ilvl="6">
      <w:start w:val="1"/>
      <w:numFmt w:val="bullet"/>
      <w:lvlText w:val="•"/>
      <w:lvlJc w:val="left"/>
      <w:rPr>
        <w:rFonts w:ascii="Arial" w:eastAsia="Arial" w:hAnsi="Arial" w:cs="Arial"/>
        <w:color w:val="000000"/>
        <w:position w:val="0"/>
        <w:rtl w:val="0"/>
      </w:rPr>
    </w:lvl>
    <w:lvl w:ilvl="7">
      <w:start w:val="1"/>
      <w:numFmt w:val="bullet"/>
      <w:lvlText w:val="o"/>
      <w:lvlJc w:val="left"/>
      <w:rPr>
        <w:rFonts w:ascii="Arial" w:eastAsia="Arial" w:hAnsi="Arial" w:cs="Arial"/>
        <w:color w:val="000000"/>
        <w:position w:val="0"/>
        <w:rtl w:val="0"/>
      </w:rPr>
    </w:lvl>
    <w:lvl w:ilvl="8">
      <w:start w:val="1"/>
      <w:numFmt w:val="bullet"/>
      <w:lvlText w:val="▪"/>
      <w:lvlJc w:val="left"/>
      <w:rPr>
        <w:rFonts w:ascii="Arial" w:eastAsia="Arial" w:hAnsi="Arial" w:cs="Arial"/>
        <w:color w:val="000000"/>
        <w:position w:val="0"/>
        <w:rtl w:val="0"/>
      </w:rPr>
    </w:lvl>
  </w:abstractNum>
  <w:num w:numId="1">
    <w:abstractNumId w:val="9"/>
  </w:num>
  <w:num w:numId="2">
    <w:abstractNumId w:val="0"/>
  </w:num>
  <w:num w:numId="3">
    <w:abstractNumId w:val="10"/>
  </w:num>
  <w:num w:numId="4">
    <w:abstractNumId w:val="13"/>
  </w:num>
  <w:num w:numId="5">
    <w:abstractNumId w:val="17"/>
  </w:num>
  <w:num w:numId="6">
    <w:abstractNumId w:val="16"/>
  </w:num>
  <w:num w:numId="7">
    <w:abstractNumId w:val="2"/>
  </w:num>
  <w:num w:numId="8">
    <w:abstractNumId w:val="4"/>
  </w:num>
  <w:num w:numId="9">
    <w:abstractNumId w:val="11"/>
  </w:num>
  <w:num w:numId="10">
    <w:abstractNumId w:val="7"/>
  </w:num>
  <w:num w:numId="11">
    <w:abstractNumId w:val="1"/>
  </w:num>
  <w:num w:numId="12">
    <w:abstractNumId w:val="6"/>
  </w:num>
  <w:num w:numId="13">
    <w:abstractNumId w:val="5"/>
  </w:num>
  <w:num w:numId="14">
    <w:abstractNumId w:val="14"/>
  </w:num>
  <w:num w:numId="15">
    <w:abstractNumId w:val="12"/>
  </w:num>
  <w:num w:numId="16">
    <w:abstractNumId w:val="15"/>
  </w:num>
  <w:num w:numId="17">
    <w:abstractNumId w:val="3"/>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27838"/>
    <w:rsid w:val="00017220"/>
    <w:rsid w:val="001A1327"/>
    <w:rsid w:val="00227838"/>
    <w:rsid w:val="002A0952"/>
    <w:rsid w:val="00455C9C"/>
    <w:rsid w:val="004A1CF4"/>
    <w:rsid w:val="00733D30"/>
    <w:rsid w:val="009256BE"/>
    <w:rsid w:val="00CE1485"/>
    <w:rsid w:val="00D30A87"/>
    <w:rsid w:val="00D34F2B"/>
    <w:rsid w:val="00D67FFE"/>
    <w:rsid w:val="00F30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78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7838"/>
    <w:rPr>
      <w:u w:val="single"/>
    </w:rPr>
  </w:style>
  <w:style w:type="paragraph" w:customStyle="1" w:styleId="HeaderFooter">
    <w:name w:val="Header &amp; Footer"/>
    <w:rsid w:val="00227838"/>
    <w:pPr>
      <w:tabs>
        <w:tab w:val="right" w:pos="9020"/>
      </w:tabs>
      <w:jc w:val="right"/>
    </w:pPr>
    <w:rPr>
      <w:rFonts w:ascii="Helvetica Neue" w:hAnsi="Arial Unicode MS" w:cs="Arial Unicode MS"/>
      <w:color w:val="000000"/>
    </w:rPr>
  </w:style>
  <w:style w:type="paragraph" w:customStyle="1" w:styleId="Body2">
    <w:name w:val="Body 2"/>
    <w:rsid w:val="00227838"/>
    <w:pPr>
      <w:tabs>
        <w:tab w:val="left" w:pos="6000"/>
      </w:tabs>
      <w:spacing w:line="312" w:lineRule="auto"/>
    </w:pPr>
    <w:rPr>
      <w:rFonts w:ascii="Helvetica Neue Medium" w:eastAsia="Helvetica Neue Medium" w:hAnsi="Helvetica Neue Medium" w:cs="Helvetica Neue Medium"/>
      <w:color w:val="222222"/>
    </w:rPr>
  </w:style>
  <w:style w:type="paragraph" w:styleId="NormalWeb">
    <w:name w:val="Normal (Web)"/>
    <w:rsid w:val="00227838"/>
    <w:pPr>
      <w:spacing w:before="100" w:after="100"/>
    </w:pPr>
    <w:rPr>
      <w:rFonts w:hAnsi="Arial Unicode MS" w:cs="Arial Unicode MS"/>
      <w:color w:val="000000"/>
      <w:sz w:val="24"/>
      <w:szCs w:val="24"/>
      <w:u w:color="000000"/>
    </w:rPr>
  </w:style>
  <w:style w:type="paragraph" w:styleId="Title">
    <w:name w:val="Title"/>
    <w:next w:val="Body3"/>
    <w:rsid w:val="00227838"/>
    <w:pPr>
      <w:keepNext/>
      <w:spacing w:after="240"/>
    </w:pPr>
    <w:rPr>
      <w:rFonts w:ascii="Helvetica Neue" w:hAnsi="Arial Unicode MS" w:cs="Arial Unicode MS"/>
      <w:b/>
      <w:bCs/>
      <w:color w:val="FF4013"/>
      <w:spacing w:val="-4"/>
      <w:sz w:val="48"/>
      <w:szCs w:val="48"/>
    </w:rPr>
  </w:style>
  <w:style w:type="paragraph" w:customStyle="1" w:styleId="Body3">
    <w:name w:val="Body 3"/>
    <w:rsid w:val="00227838"/>
    <w:pPr>
      <w:spacing w:line="288" w:lineRule="auto"/>
    </w:pPr>
    <w:rPr>
      <w:rFonts w:ascii="Helvetica Neue" w:hAnsi="Arial Unicode MS" w:cs="Arial Unicode MS"/>
      <w:color w:val="000000"/>
    </w:rPr>
  </w:style>
  <w:style w:type="numbering" w:customStyle="1" w:styleId="List0">
    <w:name w:val="List 0"/>
    <w:basedOn w:val="ImportedStyle1"/>
    <w:rsid w:val="00227838"/>
    <w:pPr>
      <w:numPr>
        <w:numId w:val="8"/>
      </w:numPr>
    </w:pPr>
  </w:style>
  <w:style w:type="numbering" w:customStyle="1" w:styleId="ImportedStyle1">
    <w:name w:val="Imported Style 1"/>
    <w:rsid w:val="00227838"/>
  </w:style>
  <w:style w:type="numbering" w:customStyle="1" w:styleId="List1">
    <w:name w:val="List 1"/>
    <w:basedOn w:val="ImportedStyle2"/>
    <w:rsid w:val="00227838"/>
    <w:pPr>
      <w:numPr>
        <w:numId w:val="13"/>
      </w:numPr>
    </w:pPr>
  </w:style>
  <w:style w:type="numbering" w:customStyle="1" w:styleId="ImportedStyle2">
    <w:name w:val="Imported Style 2"/>
    <w:rsid w:val="00227838"/>
  </w:style>
  <w:style w:type="paragraph" w:customStyle="1" w:styleId="sylbullet">
    <w:name w:val="sylbullet"/>
    <w:rsid w:val="00227838"/>
    <w:pPr>
      <w:tabs>
        <w:tab w:val="left" w:pos="1080"/>
      </w:tabs>
      <w:ind w:left="1080" w:hanging="360"/>
    </w:pPr>
    <w:rPr>
      <w:rFonts w:hAnsi="Arial Unicode MS" w:cs="Arial Unicode MS"/>
      <w:color w:val="000000"/>
      <w:sz w:val="24"/>
      <w:szCs w:val="24"/>
      <w:u w:color="000000"/>
    </w:rPr>
  </w:style>
  <w:style w:type="numbering" w:customStyle="1" w:styleId="List21">
    <w:name w:val="List 21"/>
    <w:basedOn w:val="ImportedStyle4"/>
    <w:rsid w:val="00227838"/>
    <w:pPr>
      <w:numPr>
        <w:numId w:val="18"/>
      </w:numPr>
    </w:pPr>
  </w:style>
  <w:style w:type="numbering" w:customStyle="1" w:styleId="ImportedStyle4">
    <w:name w:val="Imported Style 4"/>
    <w:rsid w:val="00227838"/>
  </w:style>
  <w:style w:type="paragraph" w:customStyle="1" w:styleId="PullQuote">
    <w:name w:val="Pull Quote"/>
    <w:next w:val="Body3"/>
    <w:rsid w:val="00227838"/>
    <w:pPr>
      <w:tabs>
        <w:tab w:val="left" w:pos="220"/>
      </w:tabs>
      <w:spacing w:line="264" w:lineRule="auto"/>
      <w:ind w:left="120" w:hanging="120"/>
      <w:outlineLvl w:val="0"/>
    </w:pPr>
    <w:rPr>
      <w:rFonts w:ascii="Helvetica Neue Medium" w:hAnsi="Arial Unicode MS" w:cs="Arial Unicode MS"/>
      <w:color w:val="FF4013"/>
      <w:sz w:val="32"/>
      <w:szCs w:val="32"/>
    </w:rPr>
  </w:style>
  <w:style w:type="paragraph" w:customStyle="1" w:styleId="Body">
    <w:name w:val="Body"/>
    <w:rsid w:val="00227838"/>
    <w:pPr>
      <w:spacing w:after="240" w:line="312" w:lineRule="auto"/>
    </w:pPr>
    <w:rPr>
      <w:rFonts w:ascii="Helvetica Neue" w:hAnsi="Arial Unicode MS" w:cs="Arial Unicode MS"/>
      <w:color w:val="222222"/>
      <w:sz w:val="22"/>
      <w:szCs w:val="22"/>
      <w:lang w:val="it-IT"/>
    </w:rPr>
  </w:style>
  <w:style w:type="paragraph" w:customStyle="1" w:styleId="THTableHeading">
    <w:name w:val="TH Table Heading"/>
    <w:next w:val="TTTableText"/>
    <w:rsid w:val="00227838"/>
    <w:pPr>
      <w:keepNext/>
      <w:keepLines/>
      <w:spacing w:before="60" w:after="60"/>
    </w:pPr>
    <w:rPr>
      <w:rFonts w:ascii="Arial" w:hAnsi="Arial Unicode MS" w:cs="Arial Unicode MS"/>
      <w:b/>
      <w:bCs/>
      <w:color w:val="000000"/>
      <w:u w:color="000000"/>
    </w:rPr>
  </w:style>
  <w:style w:type="paragraph" w:customStyle="1" w:styleId="TTTableText">
    <w:name w:val="TT Table Text"/>
    <w:rsid w:val="00227838"/>
    <w:pPr>
      <w:spacing w:before="60" w:after="60"/>
    </w:pPr>
    <w:rPr>
      <w:rFonts w:ascii="Arial" w:hAnsi="Arial Unicode MS" w:cs="Arial Unicode MS"/>
      <w:color w:val="000000"/>
      <w:u w:color="000000"/>
    </w:rPr>
  </w:style>
  <w:style w:type="paragraph" w:customStyle="1" w:styleId="TableStyle2">
    <w:name w:val="Table Style 2"/>
    <w:rsid w:val="00227838"/>
    <w:rPr>
      <w:rFonts w:ascii="Helvetica Neue Light" w:eastAsia="Helvetica Neue Light" w:hAnsi="Helvetica Neue Light" w:cs="Helvetica Neue Light"/>
      <w:color w:val="000000"/>
    </w:rPr>
  </w:style>
  <w:style w:type="paragraph" w:styleId="BalloonText">
    <w:name w:val="Balloon Text"/>
    <w:basedOn w:val="Normal"/>
    <w:link w:val="BalloonTextChar"/>
    <w:uiPriority w:val="99"/>
    <w:semiHidden/>
    <w:unhideWhenUsed/>
    <w:rsid w:val="00CE1485"/>
    <w:rPr>
      <w:rFonts w:ascii="Tahoma" w:hAnsi="Tahoma" w:cs="Tahoma"/>
      <w:sz w:val="16"/>
      <w:szCs w:val="16"/>
    </w:rPr>
  </w:style>
  <w:style w:type="character" w:customStyle="1" w:styleId="BalloonTextChar">
    <w:name w:val="Balloon Text Char"/>
    <w:basedOn w:val="DefaultParagraphFont"/>
    <w:link w:val="BalloonText"/>
    <w:uiPriority w:val="99"/>
    <w:semiHidden/>
    <w:rsid w:val="00CE1485"/>
    <w:rPr>
      <w:rFonts w:ascii="Tahoma" w:hAnsi="Tahoma" w:cs="Tahoma"/>
      <w:sz w:val="16"/>
      <w:szCs w:val="16"/>
    </w:rPr>
  </w:style>
  <w:style w:type="character" w:styleId="CommentReference">
    <w:name w:val="annotation reference"/>
    <w:basedOn w:val="DefaultParagraphFont"/>
    <w:uiPriority w:val="99"/>
    <w:semiHidden/>
    <w:unhideWhenUsed/>
    <w:rsid w:val="002A0952"/>
    <w:rPr>
      <w:sz w:val="16"/>
      <w:szCs w:val="16"/>
    </w:rPr>
  </w:style>
  <w:style w:type="paragraph" w:styleId="CommentText">
    <w:name w:val="annotation text"/>
    <w:basedOn w:val="Normal"/>
    <w:link w:val="CommentTextChar"/>
    <w:uiPriority w:val="99"/>
    <w:semiHidden/>
    <w:unhideWhenUsed/>
    <w:rsid w:val="002A0952"/>
    <w:rPr>
      <w:sz w:val="20"/>
      <w:szCs w:val="20"/>
    </w:rPr>
  </w:style>
  <w:style w:type="character" w:customStyle="1" w:styleId="CommentTextChar">
    <w:name w:val="Comment Text Char"/>
    <w:basedOn w:val="DefaultParagraphFont"/>
    <w:link w:val="CommentText"/>
    <w:uiPriority w:val="99"/>
    <w:semiHidden/>
    <w:rsid w:val="002A0952"/>
  </w:style>
  <w:style w:type="paragraph" w:styleId="CommentSubject">
    <w:name w:val="annotation subject"/>
    <w:basedOn w:val="CommentText"/>
    <w:next w:val="CommentText"/>
    <w:link w:val="CommentSubjectChar"/>
    <w:uiPriority w:val="99"/>
    <w:semiHidden/>
    <w:unhideWhenUsed/>
    <w:rsid w:val="002A0952"/>
    <w:rPr>
      <w:b/>
      <w:bCs/>
    </w:rPr>
  </w:style>
  <w:style w:type="character" w:customStyle="1" w:styleId="CommentSubjectChar">
    <w:name w:val="Comment Subject Char"/>
    <w:basedOn w:val="CommentTextChar"/>
    <w:link w:val="CommentSubject"/>
    <w:uiPriority w:val="99"/>
    <w:semiHidden/>
    <w:rsid w:val="002A0952"/>
    <w:rPr>
      <w:b/>
      <w:bCs/>
    </w:rPr>
  </w:style>
  <w:style w:type="paragraph" w:styleId="Header">
    <w:name w:val="header"/>
    <w:basedOn w:val="Normal"/>
    <w:link w:val="HeaderChar"/>
    <w:uiPriority w:val="99"/>
    <w:semiHidden/>
    <w:unhideWhenUsed/>
    <w:rsid w:val="00455C9C"/>
    <w:pPr>
      <w:tabs>
        <w:tab w:val="center" w:pos="4680"/>
        <w:tab w:val="right" w:pos="9360"/>
      </w:tabs>
    </w:pPr>
  </w:style>
  <w:style w:type="character" w:customStyle="1" w:styleId="HeaderChar">
    <w:name w:val="Header Char"/>
    <w:basedOn w:val="DefaultParagraphFont"/>
    <w:link w:val="Header"/>
    <w:uiPriority w:val="99"/>
    <w:semiHidden/>
    <w:rsid w:val="00455C9C"/>
    <w:rPr>
      <w:sz w:val="24"/>
      <w:szCs w:val="24"/>
    </w:rPr>
  </w:style>
  <w:style w:type="paragraph" w:styleId="Footer">
    <w:name w:val="footer"/>
    <w:basedOn w:val="Normal"/>
    <w:link w:val="FooterChar"/>
    <w:uiPriority w:val="99"/>
    <w:semiHidden/>
    <w:unhideWhenUsed/>
    <w:rsid w:val="00455C9C"/>
    <w:pPr>
      <w:tabs>
        <w:tab w:val="center" w:pos="4680"/>
        <w:tab w:val="right" w:pos="9360"/>
      </w:tabs>
    </w:pPr>
  </w:style>
  <w:style w:type="character" w:customStyle="1" w:styleId="FooterChar">
    <w:name w:val="Footer Char"/>
    <w:basedOn w:val="DefaultParagraphFont"/>
    <w:link w:val="Footer"/>
    <w:uiPriority w:val="99"/>
    <w:semiHidden/>
    <w:rsid w:val="00455C9C"/>
    <w:rPr>
      <w:sz w:val="24"/>
      <w:szCs w:val="24"/>
    </w:rPr>
  </w:style>
</w:styles>
</file>

<file path=word/webSettings.xml><?xml version="1.0" encoding="utf-8"?>
<w:webSettings xmlns:r="http://schemas.openxmlformats.org/officeDocument/2006/relationships" xmlns:w="http://schemas.openxmlformats.org/wordprocessingml/2006/main">
  <w:divs>
    <w:div w:id="644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28" Type="http://schemas.openxmlformats.org/officeDocument/2006/relationships/package" Target="embeddings/Microsoft_Office_Excel_Worksheet1.xlsx"/><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image" Target="media/image7.emf"/><Relationship Id="rId30" Type="http://schemas.openxmlformats.org/officeDocument/2006/relationships/footer" Target="footer7.xml"/><Relationship Id="rId35" Type="http://schemas.openxmlformats.org/officeDocument/2006/relationships/header" Target="header10.xml"/></Relationships>
</file>

<file path=word/theme/theme1.xml><?xml version="1.0" encoding="utf-8"?>
<a:theme xmlns:a="http://schemas.openxmlformats.org/drawingml/2006/main"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330600-F5E7-4F58-9208-BEC6F9CC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35</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7</cp:revision>
  <dcterms:created xsi:type="dcterms:W3CDTF">2014-12-01T00:10:00Z</dcterms:created>
  <dcterms:modified xsi:type="dcterms:W3CDTF">2014-12-01T01:15:00Z</dcterms:modified>
</cp:coreProperties>
</file>